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9C8F5" w14:textId="3F65F979" w:rsidR="001D32F7" w:rsidRDefault="00D94B23" w:rsidP="00D94B23">
      <w:pPr>
        <w:jc w:val="center"/>
        <w:rPr>
          <w:rFonts w:cs="Varela Round"/>
          <w:sz w:val="36"/>
          <w:szCs w:val="36"/>
          <w:lang w:val="en-US"/>
        </w:rPr>
      </w:pPr>
      <w:r w:rsidRPr="00D94B23">
        <w:rPr>
          <w:rFonts w:cs="Varela Round"/>
          <w:sz w:val="36"/>
          <w:szCs w:val="36"/>
          <w:rtl/>
          <w:lang w:val="en-US"/>
        </w:rPr>
        <w:t>סדנה ברשתות תקשורת – תרגיל 2</w:t>
      </w:r>
    </w:p>
    <w:p w14:paraId="37A62404" w14:textId="4C0A2364" w:rsidR="00D94B23" w:rsidRDefault="00D94B23" w:rsidP="00D94B23">
      <w:pPr>
        <w:bidi/>
        <w:jc w:val="both"/>
        <w:rPr>
          <w:rFonts w:cs="Varela Round"/>
          <w:sz w:val="28"/>
          <w:szCs w:val="28"/>
          <w:rtl/>
          <w:lang w:val="en-US"/>
        </w:rPr>
      </w:pPr>
      <w:r>
        <w:rPr>
          <w:rFonts w:cs="Varela Round" w:hint="cs"/>
          <w:sz w:val="28"/>
          <w:szCs w:val="28"/>
          <w:rtl/>
          <w:lang w:val="en-US"/>
        </w:rPr>
        <w:t>בתרגיל זה, נמדוד את ה-</w:t>
      </w:r>
      <w:r>
        <w:rPr>
          <w:rFonts w:cs="Varela Round"/>
          <w:sz w:val="28"/>
          <w:szCs w:val="28"/>
          <w:lang w:val="en-US"/>
        </w:rPr>
        <w:t>throughput</w:t>
      </w:r>
      <w:r>
        <w:rPr>
          <w:rFonts w:cs="Varela Round" w:hint="cs"/>
          <w:sz w:val="28"/>
          <w:szCs w:val="28"/>
          <w:rtl/>
          <w:lang w:val="en-US"/>
        </w:rPr>
        <w:t xml:space="preserve"> של שליחת הודעות בין שני שרתים (במקרה זה, שרתי האוניברסיטה)</w:t>
      </w:r>
      <w:r w:rsidR="00A82E9A">
        <w:rPr>
          <w:rFonts w:cs="Varela Round" w:hint="cs"/>
          <w:sz w:val="28"/>
          <w:szCs w:val="28"/>
          <w:rtl/>
          <w:lang w:val="en-US"/>
        </w:rPr>
        <w:t xml:space="preserve"> (את השולח נכנה הלקוח, ואת המקבל נכנה השרת)</w:t>
      </w:r>
      <w:r>
        <w:rPr>
          <w:rFonts w:cs="Varela Round" w:hint="cs"/>
          <w:sz w:val="28"/>
          <w:szCs w:val="28"/>
          <w:rtl/>
          <w:lang w:val="en-US"/>
        </w:rPr>
        <w:t xml:space="preserve"> תוך שימוש בטכנולוגיית </w:t>
      </w:r>
      <w:r>
        <w:rPr>
          <w:rFonts w:cs="Varela Round"/>
          <w:sz w:val="28"/>
          <w:szCs w:val="28"/>
          <w:lang w:val="en-US"/>
        </w:rPr>
        <w:t>RDMA</w:t>
      </w:r>
      <w:r>
        <w:rPr>
          <w:rFonts w:cs="Varela Round" w:hint="cs"/>
          <w:sz w:val="28"/>
          <w:szCs w:val="28"/>
          <w:rtl/>
          <w:lang w:val="en-US"/>
        </w:rPr>
        <w:t>.</w:t>
      </w:r>
    </w:p>
    <w:p w14:paraId="066807EC" w14:textId="1728DE42" w:rsidR="00D94B23" w:rsidRDefault="00D94B23" w:rsidP="00D94B23">
      <w:pPr>
        <w:bidi/>
        <w:jc w:val="both"/>
        <w:rPr>
          <w:rFonts w:cs="Varela Round"/>
          <w:sz w:val="28"/>
          <w:szCs w:val="28"/>
          <w:rtl/>
          <w:lang w:val="en-US"/>
        </w:rPr>
      </w:pPr>
      <w:r>
        <w:rPr>
          <w:rFonts w:cs="Varela Round" w:hint="cs"/>
          <w:sz w:val="28"/>
          <w:szCs w:val="28"/>
          <w:rtl/>
          <w:lang w:val="en-US"/>
        </w:rPr>
        <w:t xml:space="preserve">נתון קובץ קוד </w:t>
      </w:r>
      <w:proofErr w:type="spellStart"/>
      <w:r>
        <w:rPr>
          <w:rFonts w:cs="Varela Round"/>
          <w:sz w:val="28"/>
          <w:szCs w:val="28"/>
          <w:lang w:val="en-US"/>
        </w:rPr>
        <w:t>bw_template.c</w:t>
      </w:r>
      <w:proofErr w:type="spellEnd"/>
      <w:r>
        <w:rPr>
          <w:rFonts w:cs="Varela Round" w:hint="cs"/>
          <w:sz w:val="28"/>
          <w:szCs w:val="28"/>
          <w:rtl/>
          <w:lang w:val="en-US"/>
        </w:rPr>
        <w:t xml:space="preserve"> שמכיל כמה פונקציות שעוטפות את הפונקציות הבסיסיות של </w:t>
      </w:r>
      <w:r>
        <w:rPr>
          <w:rFonts w:cs="Varela Round"/>
          <w:sz w:val="28"/>
          <w:szCs w:val="28"/>
          <w:lang w:val="en-US"/>
        </w:rPr>
        <w:t>RDMA</w:t>
      </w:r>
      <w:r>
        <w:rPr>
          <w:rFonts w:cs="Varela Round" w:hint="cs"/>
          <w:sz w:val="28"/>
          <w:szCs w:val="28"/>
          <w:rtl/>
          <w:lang w:val="en-US"/>
        </w:rPr>
        <w:t>, והן אמורות לעזור לפשט את העבודה.</w:t>
      </w:r>
    </w:p>
    <w:p w14:paraId="48B3C895" w14:textId="6D9ADE4C" w:rsidR="00D94B23" w:rsidRDefault="00D94B23" w:rsidP="00D94B23">
      <w:pPr>
        <w:bidi/>
        <w:jc w:val="both"/>
        <w:rPr>
          <w:rFonts w:cs="Varela Round"/>
          <w:sz w:val="28"/>
          <w:szCs w:val="28"/>
          <w:rtl/>
          <w:lang w:val="en-US"/>
        </w:rPr>
      </w:pPr>
      <w:r>
        <w:rPr>
          <w:rFonts w:cs="Varela Round" w:hint="cs"/>
          <w:sz w:val="28"/>
          <w:szCs w:val="28"/>
          <w:rtl/>
          <w:lang w:val="en-US"/>
        </w:rPr>
        <w:t>כמה מילים על הפונקציות בקובץ:</w:t>
      </w:r>
    </w:p>
    <w:p w14:paraId="13A37714" w14:textId="0E0BF548" w:rsidR="00D94B23" w:rsidRDefault="00D94B23" w:rsidP="00D94B23">
      <w:pPr>
        <w:bidi/>
        <w:ind w:left="720"/>
        <w:jc w:val="both"/>
        <w:rPr>
          <w:rFonts w:cs="Varela Round"/>
          <w:sz w:val="28"/>
          <w:szCs w:val="28"/>
          <w:rtl/>
          <w:lang w:val="en-US"/>
        </w:rPr>
      </w:pPr>
      <w:r>
        <w:rPr>
          <w:rFonts w:cs="Varela Round" w:hint="cs"/>
          <w:sz w:val="28"/>
          <w:szCs w:val="28"/>
          <w:rtl/>
          <w:lang w:val="en-US"/>
        </w:rPr>
        <w:t>יש את הפונקציות הבסיסיות של שימוש ב</w:t>
      </w:r>
      <w:r>
        <w:rPr>
          <w:rFonts w:cs="Varela Round"/>
          <w:sz w:val="28"/>
          <w:szCs w:val="28"/>
          <w:lang w:val="en-US"/>
        </w:rPr>
        <w:t>RDMA</w:t>
      </w:r>
      <w:r>
        <w:rPr>
          <w:rFonts w:cs="Varela Round" w:hint="cs"/>
          <w:sz w:val="28"/>
          <w:szCs w:val="28"/>
          <w:rtl/>
          <w:lang w:val="en-US"/>
        </w:rPr>
        <w:t xml:space="preserve">, שנמצאות בספריה </w:t>
      </w:r>
      <w:proofErr w:type="spellStart"/>
      <w:r w:rsidRPr="00D94B23">
        <w:rPr>
          <w:rFonts w:cs="Varela Round"/>
          <w:sz w:val="28"/>
          <w:szCs w:val="28"/>
          <w:lang w:val="en-US"/>
        </w:rPr>
        <w:t>infiniband</w:t>
      </w:r>
      <w:proofErr w:type="spellEnd"/>
      <w:r w:rsidRPr="00D94B23">
        <w:rPr>
          <w:rFonts w:cs="Varela Round"/>
          <w:sz w:val="28"/>
          <w:szCs w:val="28"/>
          <w:lang w:val="en-US"/>
        </w:rPr>
        <w:t>/verbs</w:t>
      </w:r>
      <w:r>
        <w:rPr>
          <w:rFonts w:cs="Varela Round" w:hint="cs"/>
          <w:sz w:val="28"/>
          <w:szCs w:val="28"/>
          <w:rtl/>
          <w:lang w:val="en-US"/>
        </w:rPr>
        <w:t>, הן כולן מתחילות ב-</w:t>
      </w:r>
      <w:proofErr w:type="spellStart"/>
      <w:r>
        <w:rPr>
          <w:rFonts w:cs="Varela Round"/>
          <w:sz w:val="28"/>
          <w:szCs w:val="28"/>
          <w:lang w:val="en-US"/>
        </w:rPr>
        <w:t>ibv</w:t>
      </w:r>
      <w:proofErr w:type="spellEnd"/>
      <w:r>
        <w:rPr>
          <w:rFonts w:cs="Varela Round"/>
          <w:sz w:val="28"/>
          <w:szCs w:val="28"/>
          <w:lang w:val="en-US"/>
        </w:rPr>
        <w:t>_</w:t>
      </w:r>
      <w:r>
        <w:rPr>
          <w:rFonts w:cs="Varela Round" w:hint="cs"/>
          <w:sz w:val="28"/>
          <w:szCs w:val="28"/>
          <w:rtl/>
          <w:lang w:val="en-US"/>
        </w:rPr>
        <w:t xml:space="preserve"> (מלשון </w:t>
      </w:r>
      <w:proofErr w:type="spellStart"/>
      <w:r>
        <w:rPr>
          <w:rFonts w:cs="Varela Round"/>
          <w:sz w:val="28"/>
          <w:szCs w:val="28"/>
          <w:lang w:val="en-US"/>
        </w:rPr>
        <w:t>InfiniBandVerbs</w:t>
      </w:r>
      <w:proofErr w:type="spellEnd"/>
      <w:r>
        <w:rPr>
          <w:rFonts w:cs="Varela Round" w:hint="cs"/>
          <w:sz w:val="28"/>
          <w:szCs w:val="28"/>
          <w:rtl/>
          <w:lang w:val="en-US"/>
        </w:rPr>
        <w:t>). ויש את פונקציות המעטפת בקוד, שמתחילות ב-</w:t>
      </w:r>
      <w:r>
        <w:rPr>
          <w:rFonts w:cs="Varela Round"/>
          <w:sz w:val="28"/>
          <w:szCs w:val="28"/>
          <w:lang w:val="en-US"/>
        </w:rPr>
        <w:t>pp_</w:t>
      </w:r>
      <w:r>
        <w:rPr>
          <w:rFonts w:cs="Varela Round" w:hint="cs"/>
          <w:sz w:val="28"/>
          <w:szCs w:val="28"/>
          <w:rtl/>
          <w:lang w:val="en-US"/>
        </w:rPr>
        <w:t xml:space="preserve"> (מלשון </w:t>
      </w:r>
      <w:r>
        <w:rPr>
          <w:rFonts w:cs="Varela Round"/>
          <w:sz w:val="28"/>
          <w:szCs w:val="28"/>
          <w:lang w:val="en-US"/>
        </w:rPr>
        <w:t>PingPong</w:t>
      </w:r>
      <w:r>
        <w:rPr>
          <w:rFonts w:cs="Varela Round" w:hint="cs"/>
          <w:sz w:val="28"/>
          <w:szCs w:val="28"/>
          <w:rtl/>
          <w:lang w:val="en-US"/>
        </w:rPr>
        <w:t xml:space="preserve">, זו המטרה המקורית של הקובץ, בדיקת </w:t>
      </w:r>
      <w:r>
        <w:rPr>
          <w:rFonts w:cs="Varela Round"/>
          <w:sz w:val="28"/>
          <w:szCs w:val="28"/>
          <w:lang w:val="en-US"/>
        </w:rPr>
        <w:t>bandwidth</w:t>
      </w:r>
      <w:r>
        <w:rPr>
          <w:rFonts w:cs="Varela Round" w:hint="cs"/>
          <w:sz w:val="28"/>
          <w:szCs w:val="28"/>
          <w:rtl/>
          <w:lang w:val="en-US"/>
        </w:rPr>
        <w:t xml:space="preserve"> באמצעות שליחת מידע דו צדדי, פינגפונג).</w:t>
      </w:r>
    </w:p>
    <w:p w14:paraId="1429CDEB" w14:textId="6E478061" w:rsidR="00D94B23" w:rsidRPr="00697E80" w:rsidRDefault="00D94B23" w:rsidP="00D94B23">
      <w:pPr>
        <w:bidi/>
        <w:ind w:left="720"/>
        <w:jc w:val="both"/>
        <w:rPr>
          <w:rFonts w:cs="Times New Roman" w:hint="cs"/>
          <w:sz w:val="28"/>
          <w:szCs w:val="28"/>
          <w:rtl/>
          <w:lang w:val="en-US"/>
          <w:rPrChange w:id="0" w:author="Eldar Amar" w:date="2025-06-16T16:52:00Z" w16du:dateUtc="2025-06-16T13:52:00Z">
            <w:rPr>
              <w:rFonts w:cs="Varela Round"/>
              <w:sz w:val="28"/>
              <w:szCs w:val="28"/>
              <w:rtl/>
              <w:lang w:val="en-US"/>
            </w:rPr>
          </w:rPrChange>
        </w:rPr>
      </w:pPr>
      <w:r>
        <w:rPr>
          <w:rFonts w:cs="Varela Round" w:hint="cs"/>
          <w:sz w:val="28"/>
          <w:szCs w:val="28"/>
          <w:rtl/>
          <w:lang w:val="en-US"/>
        </w:rPr>
        <w:t>אנחנו אמורים עקרונית להשתמש רק בפונקציות המעטפת (</w:t>
      </w:r>
      <w:r>
        <w:rPr>
          <w:rFonts w:cs="Varela Round"/>
          <w:sz w:val="28"/>
          <w:szCs w:val="28"/>
          <w:lang w:val="en-US"/>
        </w:rPr>
        <w:t>pp_</w:t>
      </w:r>
      <w:r>
        <w:rPr>
          <w:rFonts w:cs="Varela Round" w:hint="cs"/>
          <w:sz w:val="28"/>
          <w:szCs w:val="28"/>
          <w:rtl/>
          <w:lang w:val="en-US"/>
        </w:rPr>
        <w:t>).</w:t>
      </w:r>
      <w:ins w:id="1" w:author="Eldar Amar" w:date="2025-06-16T16:52:00Z" w16du:dateUtc="2025-06-16T13:52:00Z">
        <w:r w:rsidR="00697E80">
          <w:rPr>
            <w:rFonts w:cs="Varela Round" w:hint="cs"/>
            <w:sz w:val="28"/>
            <w:szCs w:val="28"/>
            <w:rtl/>
            <w:lang w:val="en-US"/>
          </w:rPr>
          <w:t xml:space="preserve"> </w:t>
        </w:r>
        <w:r w:rsidR="00697E80">
          <w:rPr>
            <w:rFonts w:cs="Times New Roman" w:hint="cs"/>
            <w:sz w:val="28"/>
            <w:szCs w:val="28"/>
            <w:rtl/>
            <w:lang w:val="en-US"/>
          </w:rPr>
          <w:t xml:space="preserve">לא צריך </w:t>
        </w:r>
        <w:proofErr w:type="spellStart"/>
        <w:r w:rsidR="00697E80">
          <w:rPr>
            <w:rFonts w:cs="Times New Roman"/>
            <w:sz w:val="28"/>
            <w:szCs w:val="28"/>
            <w:lang w:val="en-US"/>
          </w:rPr>
          <w:t>ibv</w:t>
        </w:r>
      </w:ins>
      <w:proofErr w:type="spellEnd"/>
    </w:p>
    <w:p w14:paraId="72054468" w14:textId="17301C13" w:rsidR="00D94B23" w:rsidRDefault="00D94B23" w:rsidP="00D94B23">
      <w:pPr>
        <w:bidi/>
        <w:jc w:val="both"/>
        <w:rPr>
          <w:rFonts w:cs="Varela Round"/>
          <w:sz w:val="28"/>
          <w:szCs w:val="28"/>
          <w:rtl/>
          <w:lang w:val="en-US"/>
        </w:rPr>
      </w:pPr>
      <w:r>
        <w:rPr>
          <w:rFonts w:cs="Varela Round" w:hint="cs"/>
          <w:sz w:val="28"/>
          <w:szCs w:val="28"/>
          <w:rtl/>
          <w:lang w:val="en-US"/>
        </w:rPr>
        <w:t>המטרה, כמו בתרגיל 1, זה למדוד את הזמן שלוקח לשלוח הודעות בכל אחד מהגדלים מבית אחד ועד מגה בית אחת, ולחשב את ה-</w:t>
      </w:r>
      <w:r>
        <w:rPr>
          <w:rFonts w:cs="Varela Round"/>
          <w:sz w:val="28"/>
          <w:szCs w:val="28"/>
          <w:lang w:val="en-US"/>
        </w:rPr>
        <w:t>throughput</w:t>
      </w:r>
      <w:r>
        <w:rPr>
          <w:rFonts w:cs="Varela Round" w:hint="cs"/>
          <w:sz w:val="28"/>
          <w:szCs w:val="28"/>
          <w:rtl/>
          <w:lang w:val="en-US"/>
        </w:rPr>
        <w:t>.</w:t>
      </w:r>
    </w:p>
    <w:p w14:paraId="1D24481D" w14:textId="3A208947" w:rsidR="00A82E9A" w:rsidRDefault="00A82E9A" w:rsidP="00A82E9A">
      <w:pPr>
        <w:bidi/>
        <w:jc w:val="both"/>
        <w:rPr>
          <w:rFonts w:cs="Varela Round"/>
          <w:sz w:val="28"/>
          <w:szCs w:val="28"/>
          <w:rtl/>
          <w:lang w:val="en-US"/>
        </w:rPr>
      </w:pPr>
      <w:r>
        <w:rPr>
          <w:rFonts w:cs="Varela Round" w:hint="cs"/>
          <w:sz w:val="28"/>
          <w:szCs w:val="28"/>
          <w:rtl/>
          <w:lang w:val="en-US"/>
        </w:rPr>
        <w:t xml:space="preserve">בתרגיל אמורים להשתמש בפונקציה </w:t>
      </w:r>
      <w:r>
        <w:rPr>
          <w:rFonts w:cs="Varela Round"/>
          <w:sz w:val="28"/>
          <w:szCs w:val="28"/>
          <w:lang w:val="en-US"/>
        </w:rPr>
        <w:t>send</w:t>
      </w:r>
      <w:r>
        <w:rPr>
          <w:rFonts w:cs="Varela Round" w:hint="cs"/>
          <w:sz w:val="28"/>
          <w:szCs w:val="28"/>
          <w:rtl/>
          <w:lang w:val="en-US"/>
        </w:rPr>
        <w:t xml:space="preserve"> כדי לשלוח את כל ההודעות בין הלקוח לשרת, וכן בין השרת ללקוח.</w:t>
      </w:r>
    </w:p>
    <w:p w14:paraId="109CF627" w14:textId="30BCE6AD" w:rsidR="00032661" w:rsidRDefault="00032661" w:rsidP="00032661">
      <w:pPr>
        <w:bidi/>
        <w:jc w:val="both"/>
        <w:rPr>
          <w:rFonts w:cs="Varela Round"/>
          <w:sz w:val="28"/>
          <w:szCs w:val="28"/>
          <w:rtl/>
          <w:lang w:val="en-US"/>
        </w:rPr>
      </w:pPr>
      <w:r w:rsidRPr="00A20B27">
        <w:rPr>
          <w:rFonts w:cs="Varela Round" w:hint="cs"/>
          <w:sz w:val="28"/>
          <w:szCs w:val="28"/>
          <w:highlight w:val="yellow"/>
          <w:rtl/>
          <w:lang w:val="en-US"/>
          <w:rPrChange w:id="2" w:author="Eldar Amar" w:date="2025-06-16T16:53:00Z" w16du:dateUtc="2025-06-16T13:53:00Z">
            <w:rPr>
              <w:rFonts w:cs="Varela Round" w:hint="cs"/>
              <w:sz w:val="28"/>
              <w:szCs w:val="28"/>
              <w:rtl/>
              <w:lang w:val="en-US"/>
            </w:rPr>
          </w:rPrChange>
        </w:rPr>
        <w:t xml:space="preserve">כפי שלמדנו בכיתה, פונקצית </w:t>
      </w:r>
      <w:r w:rsidRPr="00A20B27">
        <w:rPr>
          <w:rFonts w:cs="Varela Round"/>
          <w:sz w:val="28"/>
          <w:szCs w:val="28"/>
          <w:highlight w:val="yellow"/>
          <w:lang w:val="en-US"/>
          <w:rPrChange w:id="3" w:author="Eldar Amar" w:date="2025-06-16T16:53:00Z" w16du:dateUtc="2025-06-16T13:53:00Z">
            <w:rPr>
              <w:rFonts w:cs="Varela Round"/>
              <w:sz w:val="28"/>
              <w:szCs w:val="28"/>
              <w:lang w:val="en-US"/>
            </w:rPr>
          </w:rPrChange>
        </w:rPr>
        <w:t>send</w:t>
      </w:r>
      <w:r w:rsidRPr="00A20B27">
        <w:rPr>
          <w:rFonts w:cs="Varela Round" w:hint="cs"/>
          <w:sz w:val="28"/>
          <w:szCs w:val="28"/>
          <w:highlight w:val="yellow"/>
          <w:rtl/>
          <w:lang w:val="en-US"/>
          <w:rPrChange w:id="4" w:author="Eldar Amar" w:date="2025-06-16T16:53:00Z" w16du:dateUtc="2025-06-16T13:53:00Z">
            <w:rPr>
              <w:rFonts w:cs="Varela Round" w:hint="cs"/>
              <w:sz w:val="28"/>
              <w:szCs w:val="28"/>
              <w:rtl/>
              <w:lang w:val="en-US"/>
            </w:rPr>
          </w:rPrChange>
        </w:rPr>
        <w:t xml:space="preserve"> מצריכה הקצאת מקום מראש ע"י המקבל, והשולח אינו יודע את המיקום המדוייק שאליו תגיע ההודעה (בשונה מ-</w:t>
      </w:r>
      <w:r w:rsidRPr="00A20B27">
        <w:rPr>
          <w:rFonts w:cs="Varela Round"/>
          <w:sz w:val="28"/>
          <w:szCs w:val="28"/>
          <w:highlight w:val="yellow"/>
          <w:lang w:val="en-US"/>
          <w:rPrChange w:id="5" w:author="Eldar Amar" w:date="2025-06-16T16:53:00Z" w16du:dateUtc="2025-06-16T13:53:00Z">
            <w:rPr>
              <w:rFonts w:cs="Varela Round"/>
              <w:sz w:val="28"/>
              <w:szCs w:val="28"/>
              <w:lang w:val="en-US"/>
            </w:rPr>
          </w:rPrChange>
        </w:rPr>
        <w:t>write</w:t>
      </w:r>
      <w:r w:rsidRPr="00A20B27">
        <w:rPr>
          <w:rFonts w:cs="Varela Round" w:hint="cs"/>
          <w:sz w:val="28"/>
          <w:szCs w:val="28"/>
          <w:highlight w:val="yellow"/>
          <w:rtl/>
          <w:lang w:val="en-US"/>
          <w:rPrChange w:id="6" w:author="Eldar Amar" w:date="2025-06-16T16:53:00Z" w16du:dateUtc="2025-06-16T13:53:00Z">
            <w:rPr>
              <w:rFonts w:cs="Varela Round" w:hint="cs"/>
              <w:sz w:val="28"/>
              <w:szCs w:val="28"/>
              <w:rtl/>
              <w:lang w:val="en-US"/>
            </w:rPr>
          </w:rPrChange>
        </w:rPr>
        <w:t>).</w:t>
      </w:r>
    </w:p>
    <w:p w14:paraId="0A785B60" w14:textId="66C267BD" w:rsidR="00032661" w:rsidRDefault="00032661" w:rsidP="00032661">
      <w:pPr>
        <w:bidi/>
        <w:jc w:val="both"/>
        <w:rPr>
          <w:rFonts w:cs="Varela Round"/>
          <w:sz w:val="28"/>
          <w:szCs w:val="28"/>
          <w:rtl/>
          <w:lang w:val="en-US"/>
        </w:rPr>
      </w:pPr>
      <w:r>
        <w:rPr>
          <w:rFonts w:cs="Varela Round" w:hint="cs"/>
          <w:sz w:val="28"/>
          <w:szCs w:val="28"/>
          <w:rtl/>
          <w:lang w:val="en-US"/>
        </w:rPr>
        <w:t xml:space="preserve">(ככה עובד </w:t>
      </w:r>
      <w:r>
        <w:rPr>
          <w:rFonts w:cs="Varela Round"/>
          <w:sz w:val="28"/>
          <w:szCs w:val="28"/>
          <w:lang w:val="en-US"/>
        </w:rPr>
        <w:t>send</w:t>
      </w:r>
      <w:r>
        <w:rPr>
          <w:rFonts w:cs="Varela Round" w:hint="cs"/>
          <w:sz w:val="28"/>
          <w:szCs w:val="28"/>
          <w:rtl/>
          <w:lang w:val="en-US"/>
        </w:rPr>
        <w:t xml:space="preserve">: המקבל מקצה מקום להודעה בודדת, ע"י שימוש בפונקציה </w:t>
      </w:r>
      <w:r>
        <w:rPr>
          <w:rFonts w:cs="Varela Round"/>
          <w:sz w:val="28"/>
          <w:szCs w:val="28"/>
          <w:lang w:val="en-US"/>
        </w:rPr>
        <w:t>post receive</w:t>
      </w:r>
      <w:r>
        <w:rPr>
          <w:rFonts w:cs="Varela Round" w:hint="cs"/>
          <w:sz w:val="28"/>
          <w:szCs w:val="28"/>
          <w:rtl/>
          <w:lang w:val="en-US"/>
        </w:rPr>
        <w:t xml:space="preserve">, ואז כאשר השולח ישלח ע"י שימוש בפונקציה </w:t>
      </w:r>
      <w:r>
        <w:rPr>
          <w:rFonts w:cs="Varela Round"/>
          <w:sz w:val="28"/>
          <w:szCs w:val="28"/>
          <w:lang w:val="en-US"/>
        </w:rPr>
        <w:t>post send</w:t>
      </w:r>
      <w:r>
        <w:rPr>
          <w:rFonts w:cs="Varela Round" w:hint="cs"/>
          <w:sz w:val="28"/>
          <w:szCs w:val="28"/>
          <w:rtl/>
          <w:lang w:val="en-US"/>
        </w:rPr>
        <w:t>, כרטיס הרשת של השולח ישלח את ההודעה לכרטיס הרשת של המקבל, והוא יעביר את ההודעה למקום שצויין ב-</w:t>
      </w:r>
      <w:r>
        <w:rPr>
          <w:rFonts w:cs="Varela Round"/>
          <w:sz w:val="28"/>
          <w:szCs w:val="28"/>
          <w:lang w:val="en-US"/>
        </w:rPr>
        <w:t>post receive</w:t>
      </w:r>
      <w:r>
        <w:rPr>
          <w:rFonts w:cs="Varela Round" w:hint="cs"/>
          <w:sz w:val="28"/>
          <w:szCs w:val="28"/>
          <w:rtl/>
          <w:lang w:val="en-US"/>
        </w:rPr>
        <w:t>.)</w:t>
      </w:r>
    </w:p>
    <w:p w14:paraId="28DF7AE6" w14:textId="2E539DA3" w:rsidR="00032661" w:rsidRDefault="00FB116D" w:rsidP="00032661">
      <w:pPr>
        <w:bidi/>
        <w:jc w:val="both"/>
        <w:rPr>
          <w:rFonts w:cs="Varela Round"/>
          <w:sz w:val="28"/>
          <w:szCs w:val="28"/>
          <w:rtl/>
          <w:lang w:val="en-US"/>
        </w:rPr>
      </w:pPr>
      <w:ins w:id="7" w:author="Eldar Amar" w:date="2025-06-16T16:57:00Z" w16du:dateUtc="2025-06-16T13:57:00Z">
        <w:r>
          <w:rPr>
            <w:rFonts w:cs="Varela Round" w:hint="cs"/>
            <w:noProof/>
            <w:sz w:val="28"/>
            <w:szCs w:val="28"/>
            <w:rtl/>
            <w:lang w:val="he-IL"/>
          </w:rPr>
          <mc:AlternateContent>
            <mc:Choice Requires="wpi">
              <w:drawing>
                <wp:anchor distT="0" distB="0" distL="114300" distR="114300" simplePos="0" relativeHeight="251659264" behindDoc="0" locked="0" layoutInCell="1" allowOverlap="1" wp14:anchorId="58D346B0" wp14:editId="46452301">
                  <wp:simplePos x="0" y="0"/>
                  <wp:positionH relativeFrom="column">
                    <wp:posOffset>-2627344</wp:posOffset>
                  </wp:positionH>
                  <wp:positionV relativeFrom="paragraph">
                    <wp:posOffset>136745</wp:posOffset>
                  </wp:positionV>
                  <wp:extent cx="885960" cy="308520"/>
                  <wp:effectExtent l="57150" t="57150" r="47625" b="53975"/>
                  <wp:wrapNone/>
                  <wp:docPr id="1541292790"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85960" cy="308520"/>
                        </w14:xfrm>
                      </w14:contentPart>
                    </a:graphicData>
                  </a:graphic>
                </wp:anchor>
              </w:drawing>
            </mc:Choice>
            <mc:Fallback>
              <w:pict>
                <v:shapetype w14:anchorId="54BAC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7.6pt;margin-top:10.05pt;width:71.15pt;height: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">
                  <v:imagedata r:id="rId6" o:title=""/>
                </v:shape>
              </w:pict>
            </mc:Fallback>
          </mc:AlternateContent>
        </w:r>
      </w:ins>
      <w:r w:rsidR="00071F7F">
        <w:rPr>
          <w:rFonts w:cs="Varela Round" w:hint="cs"/>
          <w:sz w:val="28"/>
          <w:szCs w:val="28"/>
          <w:rtl/>
          <w:lang w:val="en-US"/>
        </w:rPr>
        <w:t xml:space="preserve">עיקר השינויים בקובץ </w:t>
      </w:r>
      <w:proofErr w:type="spellStart"/>
      <w:r w:rsidR="00071F7F">
        <w:rPr>
          <w:rFonts w:cs="Varela Round"/>
          <w:sz w:val="28"/>
          <w:szCs w:val="28"/>
          <w:lang w:val="en-US"/>
        </w:rPr>
        <w:t>bw_template.c</w:t>
      </w:r>
      <w:proofErr w:type="spellEnd"/>
      <w:r w:rsidR="00071F7F">
        <w:rPr>
          <w:rFonts w:cs="Varela Round" w:hint="cs"/>
          <w:sz w:val="28"/>
          <w:szCs w:val="28"/>
          <w:rtl/>
          <w:lang w:val="en-US"/>
        </w:rPr>
        <w:t xml:space="preserve"> צריכים להיות החל מהשורה 809, שם אנחנו צריכים לשנות את השליחות בין הלקוח לשרת. </w:t>
      </w:r>
      <w:r w:rsidR="00071F7F" w:rsidRPr="007A57FE">
        <w:rPr>
          <w:rFonts w:cs="Varela Round" w:hint="cs"/>
          <w:color w:val="FF0000"/>
          <w:sz w:val="28"/>
          <w:szCs w:val="28"/>
          <w:rtl/>
          <w:lang w:val="en-US"/>
          <w:rPrChange w:id="8" w:author="Eldar Amar" w:date="2025-06-16T16:56:00Z" w16du:dateUtc="2025-06-16T13:56:00Z">
            <w:rPr>
              <w:rFonts w:cs="Varela Round" w:hint="cs"/>
              <w:sz w:val="28"/>
              <w:szCs w:val="28"/>
              <w:rtl/>
              <w:lang w:val="en-US"/>
            </w:rPr>
          </w:rPrChange>
        </w:rPr>
        <w:t>כרגע מה שקורה זה שהלקוח שולח לשרת הודעה אחת</w:t>
      </w:r>
      <w:r w:rsidR="00071F7F">
        <w:rPr>
          <w:rFonts w:cs="Varela Round" w:hint="cs"/>
          <w:sz w:val="28"/>
          <w:szCs w:val="28"/>
          <w:rtl/>
          <w:lang w:val="en-US"/>
        </w:rPr>
        <w:t>, והשרת שולח ללקוח הודעה אחת, והריצה מסתיימת.</w:t>
      </w:r>
    </w:p>
    <w:p w14:paraId="24E21B99" w14:textId="3DC15C06" w:rsidR="00071F7F" w:rsidRDefault="00071F7F" w:rsidP="00071F7F">
      <w:pPr>
        <w:bidi/>
        <w:jc w:val="both"/>
        <w:rPr>
          <w:rFonts w:cs="Varela Round"/>
          <w:sz w:val="28"/>
          <w:szCs w:val="28"/>
          <w:rtl/>
          <w:lang w:val="en-US"/>
        </w:rPr>
      </w:pPr>
      <w:r>
        <w:rPr>
          <w:rFonts w:cs="Varela Round" w:hint="cs"/>
          <w:sz w:val="28"/>
          <w:szCs w:val="28"/>
          <w:rtl/>
          <w:lang w:val="en-US"/>
        </w:rPr>
        <w:t>מה שאנחנו רוצים שיקרה זה שעבור כל גודל,</w:t>
      </w:r>
      <w:r w:rsidR="00C30236">
        <w:rPr>
          <w:rFonts w:cs="Varela Round" w:hint="cs"/>
          <w:sz w:val="28"/>
          <w:szCs w:val="28"/>
          <w:rtl/>
          <w:lang w:val="en-US"/>
        </w:rPr>
        <w:t xml:space="preserve"> נפתח שעון,</w:t>
      </w:r>
      <w:r>
        <w:rPr>
          <w:rFonts w:cs="Varela Round" w:hint="cs"/>
          <w:sz w:val="28"/>
          <w:szCs w:val="28"/>
          <w:rtl/>
          <w:lang w:val="en-US"/>
        </w:rPr>
        <w:t xml:space="preserve"> נשלח את ההודעה </w:t>
      </w:r>
      <w:r>
        <w:rPr>
          <w:rFonts w:cs="Varela Round"/>
          <w:sz w:val="28"/>
          <w:szCs w:val="28"/>
          <w:lang w:val="en-US"/>
        </w:rPr>
        <w:t>iters</w:t>
      </w:r>
      <w:r>
        <w:rPr>
          <w:rFonts w:cs="Varela Round" w:hint="cs"/>
          <w:sz w:val="28"/>
          <w:szCs w:val="28"/>
          <w:rtl/>
          <w:lang w:val="en-US"/>
        </w:rPr>
        <w:t xml:space="preserve"> פעמים,</w:t>
      </w:r>
      <w:r w:rsidR="00C30236">
        <w:rPr>
          <w:rFonts w:cs="Varela Round" w:hint="cs"/>
          <w:sz w:val="28"/>
          <w:szCs w:val="28"/>
          <w:rtl/>
          <w:lang w:val="en-US"/>
        </w:rPr>
        <w:t xml:space="preserve"> וכשהשרת מקבל את הכל, שישלח הודעת </w:t>
      </w:r>
      <w:r w:rsidR="00C30236">
        <w:rPr>
          <w:rFonts w:cs="Varela Round"/>
          <w:sz w:val="28"/>
          <w:szCs w:val="28"/>
          <w:lang w:val="en-US"/>
        </w:rPr>
        <w:t>send</w:t>
      </w:r>
      <w:r w:rsidR="00C30236">
        <w:rPr>
          <w:rFonts w:cs="Varela Round" w:hint="cs"/>
          <w:sz w:val="28"/>
          <w:szCs w:val="28"/>
          <w:rtl/>
          <w:lang w:val="en-US"/>
        </w:rPr>
        <w:t xml:space="preserve"> ללקוח, וכשהלקוח יקבל את ההודעה, יעצור את השעון, ויחשב את ה</w:t>
      </w:r>
      <w:r w:rsidR="00C30236">
        <w:rPr>
          <w:rFonts w:cs="Varela Round"/>
          <w:sz w:val="28"/>
          <w:szCs w:val="28"/>
          <w:lang w:val="en-US"/>
        </w:rPr>
        <w:t>throughput</w:t>
      </w:r>
      <w:r w:rsidR="00C30236">
        <w:rPr>
          <w:rFonts w:cs="Varela Round" w:hint="cs"/>
          <w:sz w:val="28"/>
          <w:szCs w:val="28"/>
          <w:rtl/>
          <w:lang w:val="en-US"/>
        </w:rPr>
        <w:t>, וידפיס למסך.</w:t>
      </w:r>
    </w:p>
    <w:p w14:paraId="14399B74" w14:textId="2C3DE8C5" w:rsidR="00071F7F" w:rsidRDefault="00071F7F" w:rsidP="00071F7F">
      <w:pPr>
        <w:bidi/>
        <w:jc w:val="both"/>
        <w:rPr>
          <w:rFonts w:cs="Varela Round"/>
          <w:sz w:val="28"/>
          <w:szCs w:val="28"/>
          <w:rtl/>
          <w:lang w:val="en-US"/>
        </w:rPr>
      </w:pPr>
      <w:r>
        <w:rPr>
          <w:rFonts w:cs="Varela Round" w:hint="cs"/>
          <w:sz w:val="28"/>
          <w:szCs w:val="28"/>
          <w:rtl/>
          <w:lang w:val="en-US"/>
        </w:rPr>
        <w:t xml:space="preserve">לכאורה היינו צריכים להתעסק עם </w:t>
      </w:r>
      <w:proofErr w:type="spellStart"/>
      <w:r>
        <w:rPr>
          <w:rFonts w:cs="Varela Round"/>
          <w:sz w:val="28"/>
          <w:szCs w:val="28"/>
          <w:lang w:val="en-US"/>
        </w:rPr>
        <w:t>pp_post_receive</w:t>
      </w:r>
      <w:proofErr w:type="spellEnd"/>
      <w:r>
        <w:rPr>
          <w:rFonts w:cs="Varela Round" w:hint="cs"/>
          <w:sz w:val="28"/>
          <w:szCs w:val="28"/>
          <w:rtl/>
          <w:lang w:val="en-US"/>
        </w:rPr>
        <w:t xml:space="preserve">, אבל למזלנו הפונקציה </w:t>
      </w:r>
      <w:proofErr w:type="spellStart"/>
      <w:r>
        <w:rPr>
          <w:rFonts w:cs="Varela Round"/>
          <w:sz w:val="28"/>
          <w:szCs w:val="28"/>
          <w:lang w:val="en-US"/>
        </w:rPr>
        <w:t>pp_wait_completion</w:t>
      </w:r>
      <w:proofErr w:type="spellEnd"/>
      <w:r>
        <w:rPr>
          <w:rFonts w:cs="Varela Round" w:hint="cs"/>
          <w:sz w:val="28"/>
          <w:szCs w:val="28"/>
          <w:rtl/>
          <w:lang w:val="en-US"/>
        </w:rPr>
        <w:t xml:space="preserve"> דואגת לעשות </w:t>
      </w:r>
      <w:proofErr w:type="spellStart"/>
      <w:r>
        <w:rPr>
          <w:rFonts w:cs="Varela Round"/>
          <w:sz w:val="28"/>
          <w:szCs w:val="28"/>
          <w:lang w:val="en-US"/>
        </w:rPr>
        <w:t>post_receive</w:t>
      </w:r>
      <w:proofErr w:type="spellEnd"/>
      <w:r>
        <w:rPr>
          <w:rFonts w:cs="Varela Round" w:hint="cs"/>
          <w:sz w:val="28"/>
          <w:szCs w:val="28"/>
          <w:rtl/>
          <w:lang w:val="en-US"/>
        </w:rPr>
        <w:t xml:space="preserve"> בשבילנו, אז אנחנו לא צריכים להוסיף </w:t>
      </w:r>
      <w:proofErr w:type="spellStart"/>
      <w:r>
        <w:rPr>
          <w:rFonts w:cs="Varela Round"/>
          <w:sz w:val="28"/>
          <w:szCs w:val="28"/>
          <w:lang w:val="en-US"/>
        </w:rPr>
        <w:t>post_receive</w:t>
      </w:r>
      <w:proofErr w:type="spellEnd"/>
      <w:r>
        <w:rPr>
          <w:rFonts w:cs="Varela Round" w:hint="cs"/>
          <w:sz w:val="28"/>
          <w:szCs w:val="28"/>
          <w:rtl/>
          <w:lang w:val="en-US"/>
        </w:rPr>
        <w:t xml:space="preserve"> בכלל בתרגיל (יש בקוד בשלב </w:t>
      </w:r>
      <w:proofErr w:type="spellStart"/>
      <w:r>
        <w:rPr>
          <w:rFonts w:cs="Varela Round" w:hint="cs"/>
          <w:sz w:val="28"/>
          <w:szCs w:val="28"/>
          <w:rtl/>
          <w:lang w:val="en-US"/>
        </w:rPr>
        <w:t>האיתחול</w:t>
      </w:r>
      <w:proofErr w:type="spellEnd"/>
      <w:r>
        <w:rPr>
          <w:rFonts w:cs="Varela Round" w:hint="cs"/>
          <w:sz w:val="28"/>
          <w:szCs w:val="28"/>
          <w:rtl/>
          <w:lang w:val="en-US"/>
        </w:rPr>
        <w:t xml:space="preserve"> </w:t>
      </w:r>
      <w:proofErr w:type="spellStart"/>
      <w:r>
        <w:rPr>
          <w:rFonts w:cs="Varela Round"/>
          <w:sz w:val="28"/>
          <w:szCs w:val="28"/>
          <w:lang w:val="en-US"/>
        </w:rPr>
        <w:t>post_receive</w:t>
      </w:r>
      <w:proofErr w:type="spellEnd"/>
      <w:r>
        <w:rPr>
          <w:rFonts w:cs="Varela Round" w:hint="cs"/>
          <w:sz w:val="28"/>
          <w:szCs w:val="28"/>
          <w:rtl/>
          <w:lang w:val="en-US"/>
        </w:rPr>
        <w:t>, צריך להשאיר את זה שם).</w:t>
      </w:r>
    </w:p>
    <w:p w14:paraId="49D1D46E" w14:textId="0EC2F37B" w:rsidR="00071F7F" w:rsidRDefault="00071F7F" w:rsidP="00071F7F">
      <w:pPr>
        <w:bidi/>
        <w:jc w:val="both"/>
        <w:rPr>
          <w:rFonts w:cs="Varela Round"/>
          <w:sz w:val="28"/>
          <w:szCs w:val="28"/>
          <w:rtl/>
          <w:lang w:val="en-US"/>
        </w:rPr>
      </w:pPr>
      <w:r>
        <w:rPr>
          <w:rFonts w:cs="Varela Round" w:hint="cs"/>
          <w:sz w:val="28"/>
          <w:szCs w:val="28"/>
          <w:rtl/>
          <w:lang w:val="en-US"/>
        </w:rPr>
        <w:t>לכאורה, מה שצריך לעשות זה פשוט</w:t>
      </w:r>
    </w:p>
    <w:p w14:paraId="0A4D1898" w14:textId="70D8038C" w:rsidR="00C30236" w:rsidRDefault="00C30236" w:rsidP="00C30236">
      <w:pPr>
        <w:jc w:val="both"/>
        <w:rPr>
          <w:rFonts w:cs="Varela Round"/>
          <w:sz w:val="28"/>
          <w:szCs w:val="28"/>
          <w:lang w:val="en-US"/>
        </w:rPr>
      </w:pPr>
      <w:r>
        <w:rPr>
          <w:rFonts w:cs="Varela Round"/>
          <w:sz w:val="28"/>
          <w:szCs w:val="28"/>
          <w:lang w:val="en-US"/>
        </w:rPr>
        <w:lastRenderedPageBreak/>
        <w:t xml:space="preserve">If </w:t>
      </w:r>
      <w:proofErr w:type="spellStart"/>
      <w:r>
        <w:rPr>
          <w:rFonts w:cs="Varela Round"/>
          <w:sz w:val="28"/>
          <w:szCs w:val="28"/>
          <w:lang w:val="en-US"/>
        </w:rPr>
        <w:t>servername</w:t>
      </w:r>
      <w:proofErr w:type="spellEnd"/>
      <w:r w:rsidR="005B6431">
        <w:rPr>
          <w:rFonts w:cs="Varela Round"/>
          <w:sz w:val="28"/>
          <w:szCs w:val="28"/>
          <w:lang w:val="en-US"/>
        </w:rPr>
        <w:t xml:space="preserve"> // it’s the client (the sender)</w:t>
      </w:r>
    </w:p>
    <w:p w14:paraId="0D8BF8C8" w14:textId="030DD721" w:rsidR="00071F7F" w:rsidRDefault="00071F7F" w:rsidP="00071F7F">
      <w:pPr>
        <w:jc w:val="both"/>
        <w:rPr>
          <w:rFonts w:cs="Varela Round"/>
          <w:sz w:val="28"/>
          <w:szCs w:val="28"/>
          <w:lang w:val="en-US"/>
        </w:rPr>
      </w:pPr>
      <w:r>
        <w:rPr>
          <w:rFonts w:cs="Varela Round"/>
          <w:sz w:val="28"/>
          <w:szCs w:val="28"/>
          <w:lang w:val="en-US"/>
        </w:rPr>
        <w:t>For I in range(21):</w:t>
      </w:r>
    </w:p>
    <w:p w14:paraId="222DB2FA" w14:textId="250CA338" w:rsidR="00C30236" w:rsidRDefault="00C30236" w:rsidP="00071F7F">
      <w:pPr>
        <w:jc w:val="both"/>
        <w:rPr>
          <w:rFonts w:cs="Varela Round"/>
          <w:sz w:val="28"/>
          <w:szCs w:val="28"/>
          <w:lang w:val="en-US"/>
        </w:rPr>
      </w:pPr>
      <w:r>
        <w:rPr>
          <w:rFonts w:cs="Varela Round"/>
          <w:sz w:val="28"/>
          <w:szCs w:val="28"/>
          <w:lang w:val="en-US"/>
        </w:rPr>
        <w:tab/>
        <w:t>Start clock</w:t>
      </w:r>
    </w:p>
    <w:p w14:paraId="1442968E" w14:textId="54A79BC0" w:rsidR="00071F7F" w:rsidRDefault="00071F7F" w:rsidP="00071F7F">
      <w:pPr>
        <w:jc w:val="both"/>
        <w:rPr>
          <w:rFonts w:cs="Varela Round"/>
          <w:sz w:val="28"/>
          <w:szCs w:val="28"/>
          <w:lang w:val="en-US"/>
        </w:rPr>
      </w:pPr>
      <w:r>
        <w:rPr>
          <w:rFonts w:cs="Varela Round"/>
          <w:sz w:val="28"/>
          <w:szCs w:val="28"/>
          <w:lang w:val="en-US"/>
        </w:rPr>
        <w:tab/>
        <w:t>For iter in iters:</w:t>
      </w:r>
    </w:p>
    <w:p w14:paraId="04E33A7E" w14:textId="2AC50171" w:rsidR="00071F7F" w:rsidRDefault="00071F7F" w:rsidP="00071F7F">
      <w:pPr>
        <w:jc w:val="both"/>
        <w:rPr>
          <w:rFonts w:cs="Varela Round"/>
          <w:sz w:val="28"/>
          <w:szCs w:val="28"/>
          <w:rtl/>
          <w:lang w:val="en-US"/>
        </w:rPr>
      </w:pPr>
      <w:r>
        <w:rPr>
          <w:rFonts w:cs="Varela Round"/>
          <w:sz w:val="28"/>
          <w:szCs w:val="28"/>
          <w:lang w:val="en-US"/>
        </w:rPr>
        <w:tab/>
      </w:r>
      <w:r>
        <w:rPr>
          <w:rFonts w:cs="Varela Round"/>
          <w:sz w:val="28"/>
          <w:szCs w:val="28"/>
          <w:lang w:val="en-US"/>
        </w:rPr>
        <w:tab/>
      </w:r>
      <w:proofErr w:type="spellStart"/>
      <w:r>
        <w:rPr>
          <w:rFonts w:cs="Varela Round"/>
          <w:sz w:val="28"/>
          <w:szCs w:val="28"/>
          <w:lang w:val="en-US"/>
        </w:rPr>
        <w:t>Pp_post_send</w:t>
      </w:r>
      <w:proofErr w:type="spellEnd"/>
    </w:p>
    <w:p w14:paraId="5A2CFA4A" w14:textId="279046FE" w:rsidR="00C30236" w:rsidRDefault="00C30236" w:rsidP="00071F7F">
      <w:pPr>
        <w:jc w:val="both"/>
        <w:rPr>
          <w:rFonts w:cs="Varela Round"/>
          <w:sz w:val="28"/>
          <w:szCs w:val="28"/>
          <w:lang w:val="en-US"/>
        </w:rPr>
      </w:pPr>
      <w:r>
        <w:rPr>
          <w:rFonts w:cs="Varela Round"/>
          <w:sz w:val="28"/>
          <w:szCs w:val="28"/>
          <w:rtl/>
          <w:lang w:val="en-US"/>
        </w:rPr>
        <w:tab/>
      </w:r>
      <w:proofErr w:type="spellStart"/>
      <w:r>
        <w:rPr>
          <w:rFonts w:cs="Varela Round"/>
          <w:sz w:val="28"/>
          <w:szCs w:val="28"/>
          <w:lang w:val="en-US"/>
        </w:rPr>
        <w:t>Pp_wait_completion</w:t>
      </w:r>
      <w:proofErr w:type="spellEnd"/>
    </w:p>
    <w:p w14:paraId="1E627EDB" w14:textId="431C8FBC" w:rsidR="00C30236" w:rsidRDefault="00C30236" w:rsidP="00071F7F">
      <w:pPr>
        <w:jc w:val="both"/>
        <w:rPr>
          <w:rFonts w:cs="Varela Round"/>
          <w:sz w:val="28"/>
          <w:szCs w:val="28"/>
          <w:lang w:val="en-US"/>
        </w:rPr>
      </w:pPr>
      <w:r>
        <w:rPr>
          <w:rFonts w:cs="Varela Round"/>
          <w:sz w:val="28"/>
          <w:szCs w:val="28"/>
          <w:lang w:val="en-US"/>
        </w:rPr>
        <w:tab/>
        <w:t>Stop clock</w:t>
      </w:r>
    </w:p>
    <w:p w14:paraId="53E8DFC4" w14:textId="363B5016" w:rsidR="00C30236" w:rsidRDefault="00C30236" w:rsidP="00C30236">
      <w:pPr>
        <w:ind w:firstLine="720"/>
        <w:jc w:val="both"/>
        <w:rPr>
          <w:rFonts w:cs="Varela Round"/>
          <w:sz w:val="28"/>
          <w:szCs w:val="28"/>
          <w:lang w:val="en-US"/>
        </w:rPr>
      </w:pPr>
      <w:r>
        <w:rPr>
          <w:rFonts w:cs="Varela Round"/>
          <w:sz w:val="28"/>
          <w:szCs w:val="28"/>
          <w:lang w:val="en-US"/>
        </w:rPr>
        <w:t>Calculate</w:t>
      </w:r>
    </w:p>
    <w:p w14:paraId="08AE5BF3" w14:textId="52EDEC75" w:rsidR="00C30236" w:rsidRDefault="00C30236" w:rsidP="00C30236">
      <w:pPr>
        <w:ind w:firstLine="720"/>
        <w:jc w:val="both"/>
        <w:rPr>
          <w:rFonts w:cs="Varela Round"/>
          <w:sz w:val="28"/>
          <w:szCs w:val="28"/>
          <w:lang w:val="en-US"/>
        </w:rPr>
      </w:pPr>
      <w:r>
        <w:rPr>
          <w:rFonts w:cs="Varela Round"/>
          <w:sz w:val="28"/>
          <w:szCs w:val="28"/>
          <w:lang w:val="en-US"/>
        </w:rPr>
        <w:t>Print</w:t>
      </w:r>
    </w:p>
    <w:p w14:paraId="53217A0F" w14:textId="1D2CB0A2" w:rsidR="005B6431" w:rsidRDefault="005B6431" w:rsidP="005B6431">
      <w:pPr>
        <w:jc w:val="both"/>
        <w:rPr>
          <w:rFonts w:cs="Varela Round"/>
          <w:sz w:val="28"/>
          <w:szCs w:val="28"/>
          <w:lang w:val="en-US"/>
        </w:rPr>
      </w:pPr>
      <w:r>
        <w:rPr>
          <w:rFonts w:cs="Varela Round"/>
          <w:sz w:val="28"/>
          <w:szCs w:val="28"/>
          <w:lang w:val="en-US"/>
        </w:rPr>
        <w:t>Else // it’s the server (the receiver)</w:t>
      </w:r>
    </w:p>
    <w:p w14:paraId="2D98A86F" w14:textId="291F1C2A" w:rsidR="005B6431" w:rsidRDefault="005B6431" w:rsidP="005B6431">
      <w:pPr>
        <w:jc w:val="both"/>
        <w:rPr>
          <w:rFonts w:cs="Varela Round"/>
          <w:sz w:val="28"/>
          <w:szCs w:val="28"/>
          <w:lang w:val="en-US"/>
        </w:rPr>
      </w:pPr>
      <w:r>
        <w:rPr>
          <w:rFonts w:cs="Varela Round"/>
          <w:sz w:val="28"/>
          <w:szCs w:val="28"/>
          <w:lang w:val="en-US"/>
        </w:rPr>
        <w:t>For I in range (21):</w:t>
      </w:r>
    </w:p>
    <w:p w14:paraId="3F8F2F9C" w14:textId="1B02C3CC" w:rsidR="005B6431" w:rsidRDefault="005B6431" w:rsidP="005B6431">
      <w:pPr>
        <w:jc w:val="both"/>
        <w:rPr>
          <w:rFonts w:cs="Varela Round"/>
          <w:sz w:val="28"/>
          <w:szCs w:val="28"/>
          <w:lang w:val="en-US"/>
        </w:rPr>
      </w:pPr>
      <w:r>
        <w:rPr>
          <w:rFonts w:cs="Varela Round"/>
          <w:sz w:val="28"/>
          <w:szCs w:val="28"/>
          <w:lang w:val="en-US"/>
        </w:rPr>
        <w:tab/>
      </w:r>
      <w:proofErr w:type="spellStart"/>
      <w:r>
        <w:rPr>
          <w:rFonts w:cs="Varela Round"/>
          <w:sz w:val="28"/>
          <w:szCs w:val="28"/>
          <w:lang w:val="en-US"/>
        </w:rPr>
        <w:t>Pp_wait_completion</w:t>
      </w:r>
      <w:proofErr w:type="spellEnd"/>
    </w:p>
    <w:p w14:paraId="22D0F171" w14:textId="31D27ADC" w:rsidR="005B6431" w:rsidRDefault="005B6431" w:rsidP="005B6431">
      <w:pPr>
        <w:jc w:val="both"/>
        <w:rPr>
          <w:rFonts w:cs="Varela Round"/>
          <w:sz w:val="28"/>
          <w:szCs w:val="28"/>
          <w:rtl/>
          <w:lang w:val="en-US"/>
        </w:rPr>
      </w:pPr>
      <w:r>
        <w:rPr>
          <w:rFonts w:cs="Varela Round"/>
          <w:sz w:val="28"/>
          <w:szCs w:val="28"/>
          <w:lang w:val="en-US"/>
        </w:rPr>
        <w:tab/>
      </w:r>
      <w:proofErr w:type="spellStart"/>
      <w:r>
        <w:rPr>
          <w:rFonts w:cs="Varela Round"/>
          <w:sz w:val="28"/>
          <w:szCs w:val="28"/>
          <w:lang w:val="en-US"/>
        </w:rPr>
        <w:t>Pp_post_send</w:t>
      </w:r>
      <w:proofErr w:type="spellEnd"/>
    </w:p>
    <w:p w14:paraId="502162FC" w14:textId="5761F0BD" w:rsidR="00C30236" w:rsidRDefault="00C30236" w:rsidP="00C30236">
      <w:pPr>
        <w:bidi/>
        <w:jc w:val="both"/>
        <w:rPr>
          <w:rFonts w:cs="Varela Round"/>
          <w:sz w:val="28"/>
          <w:szCs w:val="28"/>
          <w:rtl/>
          <w:lang w:val="en-US"/>
        </w:rPr>
      </w:pPr>
      <w:r>
        <w:rPr>
          <w:rFonts w:cs="Varela Round" w:hint="cs"/>
          <w:sz w:val="28"/>
          <w:szCs w:val="28"/>
          <w:rtl/>
          <w:lang w:val="en-US"/>
        </w:rPr>
        <w:t>הבלגן שאיתו אתם צריכים להתמודד:</w:t>
      </w:r>
    </w:p>
    <w:p w14:paraId="0E95D8FA" w14:textId="4E07621C" w:rsidR="00C30236" w:rsidRDefault="00C30236" w:rsidP="00C30236">
      <w:pPr>
        <w:pStyle w:val="ListParagraph"/>
        <w:numPr>
          <w:ilvl w:val="0"/>
          <w:numId w:val="1"/>
        </w:numPr>
        <w:bidi/>
        <w:jc w:val="both"/>
        <w:rPr>
          <w:rFonts w:cs="Varela Round"/>
          <w:sz w:val="28"/>
          <w:szCs w:val="28"/>
          <w:lang w:val="en-US"/>
        </w:rPr>
      </w:pPr>
      <w:r>
        <w:rPr>
          <w:rFonts w:cs="Varela Round" w:hint="cs"/>
          <w:sz w:val="28"/>
          <w:szCs w:val="28"/>
          <w:rtl/>
          <w:lang w:val="en-US"/>
        </w:rPr>
        <w:t xml:space="preserve">צריך לשנות את גדלי ההודעות. בשביל זה צריך לשנות משהו </w:t>
      </w:r>
      <w:r w:rsidRPr="00A92F5D">
        <w:rPr>
          <w:rFonts w:cs="Varela Round" w:hint="cs"/>
          <w:sz w:val="28"/>
          <w:szCs w:val="28"/>
          <w:highlight w:val="yellow"/>
          <w:rtl/>
          <w:lang w:val="en-US"/>
          <w:rPrChange w:id="9" w:author="Eldar Amar" w:date="2025-06-16T16:59:00Z" w16du:dateUtc="2025-06-16T13:59:00Z">
            <w:rPr>
              <w:rFonts w:cs="Varela Round" w:hint="cs"/>
              <w:sz w:val="28"/>
              <w:szCs w:val="28"/>
              <w:rtl/>
              <w:lang w:val="en-US"/>
            </w:rPr>
          </w:rPrChange>
        </w:rPr>
        <w:t>לפני</w:t>
      </w:r>
      <w:r>
        <w:rPr>
          <w:rFonts w:cs="Varela Round" w:hint="cs"/>
          <w:sz w:val="28"/>
          <w:szCs w:val="28"/>
          <w:rtl/>
          <w:lang w:val="en-US"/>
        </w:rPr>
        <w:t xml:space="preserve"> שורה 809.</w:t>
      </w:r>
    </w:p>
    <w:p w14:paraId="4E0FA88B" w14:textId="73B66D21" w:rsidR="00C30236" w:rsidRDefault="00C30236" w:rsidP="00C30236">
      <w:pPr>
        <w:pStyle w:val="ListParagraph"/>
        <w:numPr>
          <w:ilvl w:val="0"/>
          <w:numId w:val="1"/>
        </w:numPr>
        <w:bidi/>
        <w:jc w:val="both"/>
        <w:rPr>
          <w:rFonts w:cs="Varela Round"/>
          <w:sz w:val="28"/>
          <w:szCs w:val="28"/>
          <w:lang w:val="en-US"/>
        </w:rPr>
      </w:pPr>
      <w:r>
        <w:rPr>
          <w:rFonts w:cs="Varela Round" w:hint="cs"/>
          <w:sz w:val="28"/>
          <w:szCs w:val="28"/>
          <w:rtl/>
          <w:lang w:val="en-US"/>
        </w:rPr>
        <w:t xml:space="preserve">הפונקציה </w:t>
      </w:r>
      <w:proofErr w:type="spellStart"/>
      <w:r>
        <w:rPr>
          <w:rFonts w:cs="Varela Round"/>
          <w:sz w:val="28"/>
          <w:szCs w:val="28"/>
          <w:lang w:val="en-US"/>
        </w:rPr>
        <w:t>pp_wait_completion</w:t>
      </w:r>
      <w:proofErr w:type="spellEnd"/>
      <w:r>
        <w:rPr>
          <w:rFonts w:cs="Varela Round"/>
          <w:sz w:val="28"/>
          <w:szCs w:val="28"/>
          <w:lang w:val="en-US"/>
        </w:rPr>
        <w:t>(</w:t>
      </w:r>
      <w:proofErr w:type="spellStart"/>
      <w:r>
        <w:rPr>
          <w:rFonts w:cs="Varela Round"/>
          <w:sz w:val="28"/>
          <w:szCs w:val="28"/>
          <w:lang w:val="en-US"/>
        </w:rPr>
        <w:t>ctx</w:t>
      </w:r>
      <w:proofErr w:type="spellEnd"/>
      <w:r>
        <w:rPr>
          <w:rFonts w:cs="Varela Round"/>
          <w:sz w:val="28"/>
          <w:szCs w:val="28"/>
          <w:lang w:val="en-US"/>
        </w:rPr>
        <w:t>, x)</w:t>
      </w:r>
      <w:r>
        <w:rPr>
          <w:rFonts w:cs="Varela Round" w:hint="cs"/>
          <w:sz w:val="28"/>
          <w:szCs w:val="28"/>
          <w:rtl/>
          <w:lang w:val="en-US"/>
        </w:rPr>
        <w:t xml:space="preserve"> מחכה ש(ישלחו או יתקבלו) </w:t>
      </w:r>
      <w:r>
        <w:rPr>
          <w:rFonts w:cs="Varela Round"/>
          <w:sz w:val="28"/>
          <w:szCs w:val="28"/>
          <w:lang w:val="en-US"/>
        </w:rPr>
        <w:t>x</w:t>
      </w:r>
      <w:r>
        <w:rPr>
          <w:rFonts w:cs="Varela Round" w:hint="cs"/>
          <w:sz w:val="28"/>
          <w:szCs w:val="28"/>
          <w:rtl/>
          <w:lang w:val="en-US"/>
        </w:rPr>
        <w:t xml:space="preserve"> הודעות. לכן צריך לחשב איזה ערך </w:t>
      </w:r>
      <w:r>
        <w:rPr>
          <w:rFonts w:cs="Varela Round"/>
          <w:sz w:val="28"/>
          <w:szCs w:val="28"/>
          <w:lang w:val="en-US"/>
        </w:rPr>
        <w:t>x</w:t>
      </w:r>
      <w:r>
        <w:rPr>
          <w:rFonts w:cs="Varela Round" w:hint="cs"/>
          <w:sz w:val="28"/>
          <w:szCs w:val="28"/>
          <w:rtl/>
          <w:lang w:val="en-US"/>
        </w:rPr>
        <w:t xml:space="preserve"> אתם צריכים לתת כדי להמתין בדיוק להודעה שהשרת שולח ללקוח (שאומרת "קיבלתי את כל ההודעות ששלחת")</w:t>
      </w:r>
      <w:r w:rsidR="00FA6B0C">
        <w:rPr>
          <w:rFonts w:cs="Varela Round" w:hint="cs"/>
          <w:sz w:val="28"/>
          <w:szCs w:val="28"/>
          <w:rtl/>
          <w:lang w:val="en-US"/>
        </w:rPr>
        <w:t>.</w:t>
      </w:r>
    </w:p>
    <w:p w14:paraId="74EC378C" w14:textId="70E9A970" w:rsidR="00FA6B0C" w:rsidRDefault="00FA6B0C" w:rsidP="00FA6B0C">
      <w:pPr>
        <w:pStyle w:val="ListParagraph"/>
        <w:numPr>
          <w:ilvl w:val="0"/>
          <w:numId w:val="1"/>
        </w:numPr>
        <w:bidi/>
        <w:jc w:val="both"/>
        <w:rPr>
          <w:rFonts w:cs="Varela Round"/>
          <w:sz w:val="28"/>
          <w:szCs w:val="28"/>
          <w:lang w:val="en-US"/>
        </w:rPr>
      </w:pPr>
      <w:r>
        <w:rPr>
          <w:rFonts w:cs="Varela Round" w:hint="cs"/>
          <w:sz w:val="28"/>
          <w:szCs w:val="28"/>
          <w:rtl/>
          <w:lang w:val="en-US"/>
        </w:rPr>
        <w:t>יש הגבלה על כמות בקשות ה-</w:t>
      </w:r>
      <w:r>
        <w:rPr>
          <w:rFonts w:cs="Varela Round"/>
          <w:sz w:val="28"/>
          <w:szCs w:val="28"/>
          <w:lang w:val="en-US"/>
        </w:rPr>
        <w:t>post</w:t>
      </w:r>
      <w:r>
        <w:rPr>
          <w:rFonts w:cs="Varela Round" w:hint="cs"/>
          <w:sz w:val="28"/>
          <w:szCs w:val="28"/>
          <w:rtl/>
          <w:lang w:val="en-US"/>
        </w:rPr>
        <w:t xml:space="preserve"> שיכולות להיות במקביל, לכן יש כבר בקוד לולאה בלקוח שכל כך וכך </w:t>
      </w:r>
      <w:proofErr w:type="spellStart"/>
      <w:r>
        <w:rPr>
          <w:rFonts w:cs="Varela Round"/>
          <w:sz w:val="28"/>
          <w:szCs w:val="28"/>
          <w:lang w:val="en-US"/>
        </w:rPr>
        <w:t>post_send</w:t>
      </w:r>
      <w:proofErr w:type="spellEnd"/>
      <w:r>
        <w:rPr>
          <w:rFonts w:cs="Varela Round" w:hint="cs"/>
          <w:sz w:val="28"/>
          <w:szCs w:val="28"/>
          <w:rtl/>
          <w:lang w:val="en-US"/>
        </w:rPr>
        <w:t xml:space="preserve"> מחכה שיסתיימו כל העבודות (ההודעות יישלחו ע"י כרטיס הרשת של הלקוח (לאו דווקא יתקבלו ע"י השרת!)), אתם צריכים לקחת אותה בחשבון כדי לטפל נכון בסעיף הקודם.</w:t>
      </w:r>
    </w:p>
    <w:p w14:paraId="4254AEEF" w14:textId="7E75F02D" w:rsidR="00945708" w:rsidRDefault="00945708" w:rsidP="00945708">
      <w:pPr>
        <w:bidi/>
        <w:jc w:val="both"/>
        <w:rPr>
          <w:rFonts w:cs="Varela Round"/>
          <w:sz w:val="28"/>
          <w:szCs w:val="28"/>
          <w:rtl/>
          <w:lang w:val="en-US"/>
        </w:rPr>
      </w:pPr>
      <w:r>
        <w:rPr>
          <w:rFonts w:cs="Varela Round" w:hint="cs"/>
          <w:sz w:val="28"/>
          <w:szCs w:val="28"/>
          <w:rtl/>
          <w:lang w:val="en-US"/>
        </w:rPr>
        <w:t>הפורמט של ההדפסות צריכות להיות בדיוק כמו בתרגיל 1.</w:t>
      </w:r>
    </w:p>
    <w:p w14:paraId="4A34C106" w14:textId="3C0FF521" w:rsidR="00945708" w:rsidRDefault="00945708" w:rsidP="00945708">
      <w:pPr>
        <w:bidi/>
        <w:jc w:val="both"/>
        <w:rPr>
          <w:rFonts w:cs="Varela Round"/>
          <w:sz w:val="28"/>
          <w:szCs w:val="28"/>
          <w:rtl/>
          <w:lang w:val="en-US"/>
        </w:rPr>
      </w:pPr>
      <w:r>
        <w:rPr>
          <w:rFonts w:cs="Varela Round" w:hint="cs"/>
          <w:sz w:val="28"/>
          <w:szCs w:val="28"/>
          <w:rtl/>
          <w:lang w:val="en-US"/>
        </w:rPr>
        <w:t>לגבי הכתיבה של הקוד ואיפה מריצים אותו:</w:t>
      </w:r>
    </w:p>
    <w:p w14:paraId="4E045B9F" w14:textId="4B243498" w:rsidR="00945708" w:rsidRDefault="00945708" w:rsidP="00945708">
      <w:pPr>
        <w:bidi/>
        <w:jc w:val="both"/>
        <w:rPr>
          <w:rFonts w:cs="Varela Round"/>
          <w:sz w:val="28"/>
          <w:szCs w:val="28"/>
          <w:rtl/>
          <w:lang w:val="en-US"/>
        </w:rPr>
      </w:pPr>
      <w:r>
        <w:rPr>
          <w:rFonts w:cs="Varela Round" w:hint="cs"/>
          <w:sz w:val="28"/>
          <w:szCs w:val="28"/>
          <w:rtl/>
          <w:lang w:val="en-US"/>
        </w:rPr>
        <w:t>פותחים</w:t>
      </w:r>
      <w:r w:rsidR="00750600">
        <w:rPr>
          <w:rFonts w:cs="Varela Round" w:hint="cs"/>
          <w:sz w:val="28"/>
          <w:szCs w:val="28"/>
          <w:rtl/>
          <w:lang w:val="en-US"/>
        </w:rPr>
        <w:t xml:space="preserve"> שני</w:t>
      </w:r>
      <w:r>
        <w:rPr>
          <w:rFonts w:cs="Varela Round" w:hint="cs"/>
          <w:sz w:val="28"/>
          <w:szCs w:val="28"/>
          <w:rtl/>
          <w:lang w:val="en-US"/>
        </w:rPr>
        <w:t xml:space="preserve"> טרמינל</w:t>
      </w:r>
      <w:r w:rsidR="00750600">
        <w:rPr>
          <w:rFonts w:cs="Varela Round" w:hint="cs"/>
          <w:sz w:val="28"/>
          <w:szCs w:val="28"/>
          <w:rtl/>
          <w:lang w:val="en-US"/>
        </w:rPr>
        <w:t>ים</w:t>
      </w:r>
      <w:r>
        <w:rPr>
          <w:rFonts w:cs="Varela Round" w:hint="cs"/>
          <w:sz w:val="28"/>
          <w:szCs w:val="28"/>
          <w:rtl/>
          <w:lang w:val="en-US"/>
        </w:rPr>
        <w:t>, וכותבים</w:t>
      </w:r>
      <w:r w:rsidR="00750600">
        <w:rPr>
          <w:rFonts w:cs="Varela Round" w:hint="cs"/>
          <w:sz w:val="28"/>
          <w:szCs w:val="28"/>
          <w:rtl/>
          <w:lang w:val="en-US"/>
        </w:rPr>
        <w:t xml:space="preserve"> באחד מהם</w:t>
      </w:r>
      <w:r>
        <w:rPr>
          <w:rFonts w:cs="Varela Round" w:hint="cs"/>
          <w:sz w:val="28"/>
          <w:szCs w:val="28"/>
          <w:rtl/>
          <w:lang w:val="en-US"/>
        </w:rPr>
        <w:t>:</w:t>
      </w:r>
    </w:p>
    <w:p w14:paraId="357BF5BF" w14:textId="77777777" w:rsidR="00750600" w:rsidRDefault="00750600" w:rsidP="00750600">
      <w:pPr>
        <w:jc w:val="both"/>
        <w:rPr>
          <w:rFonts w:cs="Varela Round"/>
          <w:sz w:val="28"/>
          <w:szCs w:val="28"/>
          <w:rtl/>
          <w:lang w:val="en-US"/>
        </w:rPr>
      </w:pPr>
      <w:r w:rsidRPr="00945708">
        <w:rPr>
          <w:rFonts w:cs="Varela Round"/>
          <w:sz w:val="28"/>
          <w:szCs w:val="28"/>
          <w:lang w:val="en-US"/>
        </w:rPr>
        <w:t xml:space="preserve">ssh -l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 xml:space="preserve"> -J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@bava.cs.huji.ac.il mlx-stud-0</w:t>
      </w:r>
      <w:r>
        <w:rPr>
          <w:rFonts w:cs="Varela Round"/>
          <w:sz w:val="28"/>
          <w:szCs w:val="28"/>
          <w:lang w:val="en-US"/>
        </w:rPr>
        <w:t>1</w:t>
      </w:r>
    </w:p>
    <w:p w14:paraId="68904152" w14:textId="18408C28" w:rsidR="00750600" w:rsidRDefault="00750600" w:rsidP="00750600">
      <w:pPr>
        <w:bidi/>
        <w:jc w:val="both"/>
        <w:rPr>
          <w:rFonts w:cs="Varela Round"/>
          <w:sz w:val="28"/>
          <w:szCs w:val="28"/>
          <w:lang w:val="en-US"/>
        </w:rPr>
      </w:pPr>
      <w:r>
        <w:rPr>
          <w:rFonts w:cs="Varela Round" w:hint="cs"/>
          <w:sz w:val="28"/>
          <w:szCs w:val="28"/>
          <w:rtl/>
          <w:lang w:val="en-US"/>
        </w:rPr>
        <w:t>ובשני:</w:t>
      </w:r>
    </w:p>
    <w:p w14:paraId="56965FD1" w14:textId="0A95F817" w:rsidR="00750600" w:rsidRDefault="00750600" w:rsidP="00750600">
      <w:pPr>
        <w:jc w:val="both"/>
        <w:rPr>
          <w:rFonts w:cs="Varela Round"/>
          <w:sz w:val="28"/>
          <w:szCs w:val="28"/>
          <w:lang w:val="en-US"/>
        </w:rPr>
      </w:pPr>
      <w:r w:rsidRPr="00945708">
        <w:rPr>
          <w:rFonts w:cs="Varela Round"/>
          <w:sz w:val="28"/>
          <w:szCs w:val="28"/>
          <w:lang w:val="en-US"/>
        </w:rPr>
        <w:lastRenderedPageBreak/>
        <w:t xml:space="preserve">ssh -l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 xml:space="preserve"> -J </w:t>
      </w:r>
      <w:r>
        <w:rPr>
          <w:rFonts w:cs="Varela Round"/>
          <w:sz w:val="28"/>
          <w:szCs w:val="28"/>
          <w:lang w:val="en-US"/>
        </w:rPr>
        <w:t>&lt;</w:t>
      </w:r>
      <w:proofErr w:type="spellStart"/>
      <w:r>
        <w:rPr>
          <w:rFonts w:cs="Varela Round"/>
          <w:sz w:val="28"/>
          <w:szCs w:val="28"/>
          <w:lang w:val="en-US"/>
        </w:rPr>
        <w:t>CS_username</w:t>
      </w:r>
      <w:proofErr w:type="spellEnd"/>
      <w:r>
        <w:rPr>
          <w:rFonts w:cs="Varela Round"/>
          <w:sz w:val="28"/>
          <w:szCs w:val="28"/>
          <w:lang w:val="en-US"/>
        </w:rPr>
        <w:t>&gt;</w:t>
      </w:r>
      <w:r w:rsidRPr="00945708">
        <w:rPr>
          <w:rFonts w:cs="Varela Round"/>
          <w:sz w:val="28"/>
          <w:szCs w:val="28"/>
          <w:lang w:val="en-US"/>
        </w:rPr>
        <w:t>@bava.cs.huji.ac.il mlx-stud-0</w:t>
      </w:r>
      <w:r>
        <w:rPr>
          <w:rFonts w:cs="Varela Round" w:hint="cs"/>
          <w:sz w:val="28"/>
          <w:szCs w:val="28"/>
          <w:rtl/>
          <w:lang w:val="en-US"/>
        </w:rPr>
        <w:t>2</w:t>
      </w:r>
    </w:p>
    <w:p w14:paraId="068577D4" w14:textId="383BC56F" w:rsidR="00945708" w:rsidRDefault="00945708" w:rsidP="00945708">
      <w:pPr>
        <w:bidi/>
        <w:jc w:val="both"/>
        <w:rPr>
          <w:rFonts w:cs="Varela Round"/>
          <w:sz w:val="28"/>
          <w:szCs w:val="28"/>
          <w:rtl/>
          <w:lang w:val="en-US"/>
        </w:rPr>
      </w:pPr>
      <w:r>
        <w:rPr>
          <w:rFonts w:cs="Varela Round" w:hint="cs"/>
          <w:sz w:val="28"/>
          <w:szCs w:val="28"/>
          <w:rtl/>
          <w:lang w:val="en-US"/>
        </w:rPr>
        <w:t>מתחברים עם ה</w:t>
      </w:r>
      <w:r>
        <w:rPr>
          <w:rFonts w:cs="Varela Round"/>
          <w:sz w:val="28"/>
          <w:szCs w:val="28"/>
          <w:lang w:val="en-US"/>
        </w:rPr>
        <w:t>OTP</w:t>
      </w:r>
      <w:r>
        <w:rPr>
          <w:rFonts w:cs="Varela Round" w:hint="cs"/>
          <w:sz w:val="28"/>
          <w:szCs w:val="28"/>
          <w:rtl/>
          <w:lang w:val="en-US"/>
        </w:rPr>
        <w:t>, כותבים סיסמא, ואתם בפנים. מנווטים לתיקיה שבה אתם רוצים לעבוד. עד כאן לגמרי גנרי, מכאן המלצה שלי על דרך לעבוד בנוחות:</w:t>
      </w:r>
    </w:p>
    <w:p w14:paraId="17BDD3DD" w14:textId="4DE93759" w:rsidR="00945708" w:rsidRDefault="00945708" w:rsidP="00945708">
      <w:pPr>
        <w:bidi/>
        <w:jc w:val="both"/>
        <w:rPr>
          <w:rFonts w:cs="Varela Round"/>
          <w:sz w:val="28"/>
          <w:szCs w:val="28"/>
          <w:rtl/>
          <w:lang w:val="en-US"/>
        </w:rPr>
      </w:pPr>
      <w:r>
        <w:rPr>
          <w:rFonts w:cs="Varela Round" w:hint="cs"/>
          <w:sz w:val="28"/>
          <w:szCs w:val="28"/>
          <w:rtl/>
          <w:lang w:val="en-US"/>
        </w:rPr>
        <w:t>תעבדו על הקוד במחשב שלכם, בעורך הקוד האהוב עליכם, כשאתם רוצים לנסות להריץ, תעתיקו את כל הקוד שלכם (</w:t>
      </w:r>
      <w:proofErr w:type="spellStart"/>
      <w:r>
        <w:rPr>
          <w:rFonts w:cs="Varela Round"/>
          <w:sz w:val="28"/>
          <w:szCs w:val="28"/>
          <w:lang w:val="en-US"/>
        </w:rPr>
        <w:t>ctrl+a</w:t>
      </w:r>
      <w:proofErr w:type="spellEnd"/>
      <w:r>
        <w:rPr>
          <w:rFonts w:cs="Varela Round"/>
          <w:sz w:val="28"/>
          <w:szCs w:val="28"/>
          <w:lang w:val="en-US"/>
        </w:rPr>
        <w:t xml:space="preserve">, </w:t>
      </w:r>
      <w:proofErr w:type="spellStart"/>
      <w:r>
        <w:rPr>
          <w:rFonts w:cs="Varela Round"/>
          <w:sz w:val="28"/>
          <w:szCs w:val="28"/>
          <w:lang w:val="en-US"/>
        </w:rPr>
        <w:t>ctrl+c</w:t>
      </w:r>
      <w:proofErr w:type="spellEnd"/>
      <w:r>
        <w:rPr>
          <w:rFonts w:cs="Varela Round" w:hint="cs"/>
          <w:sz w:val="28"/>
          <w:szCs w:val="28"/>
          <w:rtl/>
          <w:lang w:val="en-US"/>
        </w:rPr>
        <w:t>) עשו כך:</w:t>
      </w:r>
    </w:p>
    <w:p w14:paraId="7C2D6E3F" w14:textId="5C62E536" w:rsidR="00945708" w:rsidRDefault="00945708" w:rsidP="00945708">
      <w:pPr>
        <w:jc w:val="both"/>
        <w:rPr>
          <w:rFonts w:cs="Varela Round"/>
          <w:sz w:val="28"/>
          <w:szCs w:val="28"/>
          <w:rtl/>
          <w:lang w:val="en-US"/>
        </w:rPr>
      </w:pPr>
      <w:r>
        <w:rPr>
          <w:rFonts w:cs="Varela Round"/>
          <w:sz w:val="28"/>
          <w:szCs w:val="28"/>
          <w:lang w:val="en-US"/>
        </w:rPr>
        <w:t xml:space="preserve">Cat &gt;! </w:t>
      </w:r>
      <w:proofErr w:type="spellStart"/>
      <w:r>
        <w:rPr>
          <w:rFonts w:cs="Varela Round"/>
          <w:sz w:val="28"/>
          <w:szCs w:val="28"/>
          <w:lang w:val="en-US"/>
        </w:rPr>
        <w:t>bw.c</w:t>
      </w:r>
      <w:proofErr w:type="spellEnd"/>
      <w:r>
        <w:rPr>
          <w:rFonts w:cs="Varela Round"/>
          <w:sz w:val="28"/>
          <w:szCs w:val="28"/>
          <w:lang w:val="en-US"/>
        </w:rPr>
        <w:t xml:space="preserve"> // </w:t>
      </w:r>
      <w:r>
        <w:rPr>
          <w:rFonts w:cs="Varela Round" w:hint="cs"/>
          <w:sz w:val="28"/>
          <w:szCs w:val="28"/>
          <w:rtl/>
          <w:lang w:val="en-US"/>
        </w:rPr>
        <w:t>שומר לתוך קובץ את מה שתיכתבו לטרמינל (ודורס את התוכן הישן)</w:t>
      </w:r>
    </w:p>
    <w:p w14:paraId="756987ED" w14:textId="6D23A204" w:rsidR="00945708" w:rsidRDefault="00945708" w:rsidP="00945708">
      <w:pPr>
        <w:jc w:val="both"/>
        <w:rPr>
          <w:rFonts w:cs="Varela Round"/>
          <w:sz w:val="28"/>
          <w:szCs w:val="28"/>
          <w:rtl/>
          <w:lang w:val="en-US"/>
        </w:rPr>
      </w:pPr>
      <w:proofErr w:type="spellStart"/>
      <w:r>
        <w:rPr>
          <w:rFonts w:cs="Varela Round"/>
          <w:sz w:val="28"/>
          <w:szCs w:val="28"/>
          <w:lang w:val="en-US"/>
        </w:rPr>
        <w:t>Ctrl+v</w:t>
      </w:r>
      <w:proofErr w:type="spellEnd"/>
      <w:r>
        <w:rPr>
          <w:rFonts w:cs="Varela Round" w:hint="cs"/>
          <w:sz w:val="28"/>
          <w:szCs w:val="28"/>
          <w:rtl/>
          <w:lang w:val="en-US"/>
        </w:rPr>
        <w:t xml:space="preserve"> </w:t>
      </w:r>
      <w:r>
        <w:rPr>
          <w:rFonts w:cs="Varela Round"/>
          <w:sz w:val="28"/>
          <w:szCs w:val="28"/>
          <w:lang w:val="en-US"/>
        </w:rPr>
        <w:t xml:space="preserve"> // </w:t>
      </w:r>
      <w:r>
        <w:rPr>
          <w:rFonts w:cs="Varela Round" w:hint="cs"/>
          <w:sz w:val="28"/>
          <w:szCs w:val="28"/>
          <w:rtl/>
          <w:lang w:val="en-US"/>
        </w:rPr>
        <w:t>מעתיק את הקוד שלכם לטרמינל</w:t>
      </w:r>
    </w:p>
    <w:p w14:paraId="1D325718" w14:textId="2D6D362E" w:rsidR="00945708" w:rsidRDefault="00945708" w:rsidP="00945708">
      <w:pPr>
        <w:jc w:val="both"/>
        <w:rPr>
          <w:rFonts w:cs="Varela Round"/>
          <w:sz w:val="28"/>
          <w:szCs w:val="28"/>
          <w:rtl/>
          <w:lang w:val="en-US"/>
        </w:rPr>
      </w:pPr>
      <w:proofErr w:type="spellStart"/>
      <w:r>
        <w:rPr>
          <w:rFonts w:cs="Varela Round"/>
          <w:sz w:val="28"/>
          <w:szCs w:val="28"/>
          <w:lang w:val="en-US"/>
        </w:rPr>
        <w:t>Ctrl+d</w:t>
      </w:r>
      <w:proofErr w:type="spellEnd"/>
      <w:r>
        <w:rPr>
          <w:rFonts w:cs="Varela Round"/>
          <w:sz w:val="28"/>
          <w:szCs w:val="28"/>
          <w:lang w:val="en-US"/>
        </w:rPr>
        <w:t xml:space="preserve"> // </w:t>
      </w:r>
      <w:r>
        <w:rPr>
          <w:rFonts w:cs="Varela Round" w:hint="cs"/>
          <w:sz w:val="28"/>
          <w:szCs w:val="28"/>
          <w:rtl/>
          <w:lang w:val="en-US"/>
        </w:rPr>
        <w:t>שומר את הקובץ</w:t>
      </w:r>
    </w:p>
    <w:p w14:paraId="72D6600B" w14:textId="77777777" w:rsidR="00514ACF" w:rsidRDefault="00514ACF" w:rsidP="00514ACF">
      <w:pPr>
        <w:jc w:val="both"/>
        <w:rPr>
          <w:rFonts w:cs="Varela Round"/>
          <w:sz w:val="28"/>
          <w:szCs w:val="28"/>
          <w:rtl/>
          <w:lang w:val="en-US"/>
        </w:rPr>
      </w:pPr>
      <w:proofErr w:type="spellStart"/>
      <w:r w:rsidRPr="00514ACF">
        <w:rPr>
          <w:rFonts w:cs="Varela Round"/>
          <w:sz w:val="28"/>
          <w:szCs w:val="28"/>
          <w:lang w:val="en-US"/>
        </w:rPr>
        <w:t>gcc</w:t>
      </w:r>
      <w:proofErr w:type="spellEnd"/>
      <w:r w:rsidRPr="00514ACF">
        <w:rPr>
          <w:rFonts w:cs="Varela Round"/>
          <w:sz w:val="28"/>
          <w:szCs w:val="28"/>
          <w:lang w:val="en-US"/>
        </w:rPr>
        <w:t xml:space="preserve"> </w:t>
      </w:r>
      <w:proofErr w:type="spellStart"/>
      <w:r w:rsidRPr="00514ACF">
        <w:rPr>
          <w:rFonts w:cs="Varela Round"/>
          <w:sz w:val="28"/>
          <w:szCs w:val="28"/>
          <w:lang w:val="en-US"/>
        </w:rPr>
        <w:t>bw_template.c</w:t>
      </w:r>
      <w:proofErr w:type="spellEnd"/>
      <w:r w:rsidRPr="00514ACF">
        <w:rPr>
          <w:rFonts w:cs="Varela Round"/>
          <w:sz w:val="28"/>
          <w:szCs w:val="28"/>
          <w:lang w:val="en-US"/>
        </w:rPr>
        <w:t xml:space="preserve"> -</w:t>
      </w:r>
      <w:proofErr w:type="spellStart"/>
      <w:r w:rsidRPr="00514ACF">
        <w:rPr>
          <w:rFonts w:cs="Varela Round"/>
          <w:sz w:val="28"/>
          <w:szCs w:val="28"/>
          <w:lang w:val="en-US"/>
        </w:rPr>
        <w:t>libverbs</w:t>
      </w:r>
      <w:proofErr w:type="spellEnd"/>
      <w:r w:rsidRPr="00514ACF">
        <w:rPr>
          <w:rFonts w:cs="Varela Round"/>
          <w:sz w:val="28"/>
          <w:szCs w:val="28"/>
          <w:lang w:val="en-US"/>
        </w:rPr>
        <w:t xml:space="preserve"> -o server</w:t>
      </w:r>
    </w:p>
    <w:p w14:paraId="30E67436" w14:textId="1936FF77" w:rsidR="00945708" w:rsidRDefault="00945708" w:rsidP="00945708">
      <w:pPr>
        <w:jc w:val="both"/>
        <w:rPr>
          <w:rFonts w:cs="Varela Round"/>
          <w:sz w:val="28"/>
          <w:szCs w:val="28"/>
          <w:rtl/>
          <w:lang w:val="en-US"/>
        </w:rPr>
      </w:pPr>
      <w:r>
        <w:rPr>
          <w:rFonts w:cs="Varela Round"/>
          <w:sz w:val="28"/>
          <w:szCs w:val="28"/>
          <w:lang w:val="en-US"/>
        </w:rPr>
        <w:t>./</w:t>
      </w:r>
      <w:r w:rsidR="00750600">
        <w:rPr>
          <w:rFonts w:cs="Varela Round"/>
          <w:sz w:val="28"/>
          <w:szCs w:val="28"/>
          <w:lang w:val="en-US"/>
        </w:rPr>
        <w:t>server</w:t>
      </w:r>
    </w:p>
    <w:p w14:paraId="5DB24FDF" w14:textId="01BF6A64" w:rsidR="00750600" w:rsidRDefault="00750600" w:rsidP="00750600">
      <w:pPr>
        <w:bidi/>
        <w:jc w:val="both"/>
        <w:rPr>
          <w:rFonts w:cs="Varela Round"/>
          <w:sz w:val="28"/>
          <w:szCs w:val="28"/>
          <w:rtl/>
          <w:lang w:val="en-US"/>
        </w:rPr>
      </w:pPr>
      <w:r>
        <w:rPr>
          <w:rFonts w:cs="Varela Round" w:hint="cs"/>
          <w:sz w:val="28"/>
          <w:szCs w:val="28"/>
          <w:rtl/>
          <w:lang w:val="en-US"/>
        </w:rPr>
        <w:t>עוברים לטרמינל השני, וכותבים:</w:t>
      </w:r>
    </w:p>
    <w:p w14:paraId="54E352FA" w14:textId="739E37B3" w:rsidR="00750600" w:rsidRDefault="00750600" w:rsidP="00750600">
      <w:pPr>
        <w:jc w:val="both"/>
        <w:rPr>
          <w:rFonts w:cs="Varela Round"/>
          <w:sz w:val="28"/>
          <w:szCs w:val="28"/>
          <w:lang w:val="en-US"/>
        </w:rPr>
      </w:pPr>
      <w:r>
        <w:rPr>
          <w:rFonts w:cs="Varela Round"/>
          <w:sz w:val="28"/>
          <w:szCs w:val="28"/>
          <w:lang w:val="en-US"/>
        </w:rPr>
        <w:t>./client mlx-stud-01</w:t>
      </w:r>
    </w:p>
    <w:p w14:paraId="398CABA2" w14:textId="5E7A6F53" w:rsidR="00945708" w:rsidRDefault="00750600" w:rsidP="00750600">
      <w:pPr>
        <w:bidi/>
        <w:jc w:val="both"/>
        <w:rPr>
          <w:rFonts w:cs="Varela Round"/>
          <w:sz w:val="28"/>
          <w:szCs w:val="28"/>
          <w:rtl/>
          <w:lang w:val="en-US"/>
        </w:rPr>
      </w:pPr>
      <w:r>
        <w:rPr>
          <w:rFonts w:cs="Varela Round" w:hint="cs"/>
          <w:sz w:val="28"/>
          <w:szCs w:val="28"/>
          <w:rtl/>
          <w:lang w:val="en-US"/>
        </w:rPr>
        <w:t>והקוד אמור לרוץ.</w:t>
      </w:r>
    </w:p>
    <w:p w14:paraId="2F615A15" w14:textId="77777777" w:rsidR="00514ACF" w:rsidRDefault="00750600" w:rsidP="00514ACF">
      <w:pPr>
        <w:bidi/>
        <w:jc w:val="both"/>
        <w:rPr>
          <w:rFonts w:cs="Varela Round"/>
          <w:sz w:val="28"/>
          <w:szCs w:val="28"/>
          <w:rtl/>
          <w:lang w:val="en-US"/>
        </w:rPr>
      </w:pPr>
      <w:r>
        <w:rPr>
          <w:rFonts w:cs="Varela Round" w:hint="cs"/>
          <w:sz w:val="28"/>
          <w:szCs w:val="28"/>
          <w:rtl/>
          <w:lang w:val="en-US"/>
        </w:rPr>
        <w:t xml:space="preserve">הערה אחרונה: שורת </w:t>
      </w:r>
      <w:proofErr w:type="spellStart"/>
      <w:r>
        <w:rPr>
          <w:rFonts w:cs="Varela Round" w:hint="cs"/>
          <w:sz w:val="28"/>
          <w:szCs w:val="28"/>
          <w:rtl/>
          <w:lang w:val="en-US"/>
        </w:rPr>
        <w:t>הקימפול</w:t>
      </w:r>
      <w:proofErr w:type="spellEnd"/>
      <w:r>
        <w:rPr>
          <w:rFonts w:cs="Varela Round" w:hint="cs"/>
          <w:sz w:val="28"/>
          <w:szCs w:val="28"/>
          <w:rtl/>
          <w:lang w:val="en-US"/>
        </w:rPr>
        <w:t xml:space="preserve"> שיש בקובץ תיאור התרגיל </w:t>
      </w:r>
      <w:proofErr w:type="spellStart"/>
      <w:r>
        <w:rPr>
          <w:rFonts w:cs="Varela Round" w:hint="cs"/>
          <w:sz w:val="28"/>
          <w:szCs w:val="28"/>
          <w:rtl/>
          <w:lang w:val="en-US"/>
        </w:rPr>
        <w:t>הרישמי</w:t>
      </w:r>
      <w:proofErr w:type="spellEnd"/>
      <w:r>
        <w:rPr>
          <w:rFonts w:cs="Varela Round" w:hint="cs"/>
          <w:sz w:val="28"/>
          <w:szCs w:val="28"/>
          <w:rtl/>
          <w:lang w:val="en-US"/>
        </w:rPr>
        <w:t xml:space="preserve"> (</w:t>
      </w:r>
      <w:proofErr w:type="spellStart"/>
      <w:r w:rsidRPr="00750600">
        <w:rPr>
          <w:rFonts w:cs="Varela Round"/>
          <w:sz w:val="28"/>
          <w:szCs w:val="28"/>
          <w:lang w:val="en-US"/>
        </w:rPr>
        <w:t>gcc</w:t>
      </w:r>
      <w:proofErr w:type="spellEnd"/>
      <w:r w:rsidRPr="00750600">
        <w:rPr>
          <w:rFonts w:cs="Varela Round"/>
          <w:sz w:val="28"/>
          <w:szCs w:val="28"/>
          <w:lang w:val="en-US"/>
        </w:rPr>
        <w:t xml:space="preserve"> </w:t>
      </w:r>
      <w:proofErr w:type="spellStart"/>
      <w:r w:rsidRPr="00750600">
        <w:rPr>
          <w:rFonts w:cs="Varela Round"/>
          <w:sz w:val="28"/>
          <w:szCs w:val="28"/>
          <w:lang w:val="en-US"/>
        </w:rPr>
        <w:t>bw_template.c</w:t>
      </w:r>
      <w:proofErr w:type="spellEnd"/>
      <w:r w:rsidRPr="00750600">
        <w:rPr>
          <w:rFonts w:cs="Varela Round"/>
          <w:sz w:val="28"/>
          <w:szCs w:val="28"/>
          <w:lang w:val="en-US"/>
        </w:rPr>
        <w:t xml:space="preserve"> -</w:t>
      </w:r>
      <w:proofErr w:type="spellStart"/>
      <w:r w:rsidRPr="00750600">
        <w:rPr>
          <w:rFonts w:cs="Varela Round"/>
          <w:sz w:val="28"/>
          <w:szCs w:val="28"/>
          <w:lang w:val="en-US"/>
        </w:rPr>
        <w:t>libverbs</w:t>
      </w:r>
      <w:proofErr w:type="spellEnd"/>
      <w:r w:rsidRPr="00750600">
        <w:rPr>
          <w:rFonts w:cs="Varela Round"/>
          <w:sz w:val="28"/>
          <w:szCs w:val="28"/>
          <w:lang w:val="en-US"/>
        </w:rPr>
        <w:t xml:space="preserve"> -o server &amp;&amp; ln -s server client</w:t>
      </w:r>
      <w:r>
        <w:rPr>
          <w:rFonts w:cs="Varela Round" w:hint="cs"/>
          <w:sz w:val="28"/>
          <w:szCs w:val="28"/>
          <w:rtl/>
          <w:lang w:val="en-US"/>
        </w:rPr>
        <w:t xml:space="preserve">) עושה שני דברים, גם מקמפלת ויוצרת קובץ בשם </w:t>
      </w:r>
      <w:r>
        <w:rPr>
          <w:rFonts w:cs="Varela Round"/>
          <w:sz w:val="28"/>
          <w:szCs w:val="28"/>
          <w:lang w:val="en-US"/>
        </w:rPr>
        <w:t>server</w:t>
      </w:r>
      <w:r>
        <w:rPr>
          <w:rFonts w:cs="Varela Round" w:hint="cs"/>
          <w:sz w:val="28"/>
          <w:szCs w:val="28"/>
          <w:rtl/>
          <w:lang w:val="en-US"/>
        </w:rPr>
        <w:t>, וגם יוצרת אליו קיצור דרך (</w:t>
      </w:r>
      <w:proofErr w:type="spellStart"/>
      <w:r>
        <w:rPr>
          <w:rFonts w:cs="Varela Round"/>
          <w:sz w:val="28"/>
          <w:szCs w:val="28"/>
          <w:lang w:val="en-US"/>
        </w:rPr>
        <w:t>softLink</w:t>
      </w:r>
      <w:proofErr w:type="spellEnd"/>
      <w:r>
        <w:rPr>
          <w:rFonts w:cs="Varela Round" w:hint="cs"/>
          <w:sz w:val="28"/>
          <w:szCs w:val="28"/>
          <w:rtl/>
          <w:lang w:val="en-US"/>
        </w:rPr>
        <w:t xml:space="preserve">) בשם </w:t>
      </w:r>
      <w:r>
        <w:rPr>
          <w:rFonts w:cs="Varela Round"/>
          <w:sz w:val="28"/>
          <w:szCs w:val="28"/>
          <w:lang w:val="en-US"/>
        </w:rPr>
        <w:t>client</w:t>
      </w:r>
      <w:r>
        <w:rPr>
          <w:rFonts w:cs="Varela Round" w:hint="cs"/>
          <w:sz w:val="28"/>
          <w:szCs w:val="28"/>
          <w:rtl/>
          <w:lang w:val="en-US"/>
        </w:rPr>
        <w:t xml:space="preserve">. אם הקיצור דרך כבר קיים זה יתקע לכם את הפקודה השניה, אבל האמת היא שצריך לעשות את זה רק פעם אחת. ברגע שהקיצור דרך קיים, אפשר להריץ רק את הקימפול בלי יצירה של </w:t>
      </w:r>
      <w:r w:rsidR="00514ACF">
        <w:rPr>
          <w:rFonts w:cs="Varela Round" w:hint="cs"/>
          <w:sz w:val="28"/>
          <w:szCs w:val="28"/>
          <w:rtl/>
          <w:lang w:val="en-US"/>
        </w:rPr>
        <w:t>קיצור הדרך:</w:t>
      </w:r>
    </w:p>
    <w:p w14:paraId="7FD4931B" w14:textId="30C33EB0" w:rsidR="00750600" w:rsidRDefault="00514ACF" w:rsidP="00514ACF">
      <w:pPr>
        <w:jc w:val="both"/>
        <w:rPr>
          <w:rFonts w:cs="Varela Round"/>
          <w:sz w:val="28"/>
          <w:szCs w:val="28"/>
          <w:rtl/>
          <w:lang w:val="en-US"/>
        </w:rPr>
      </w:pPr>
      <w:proofErr w:type="spellStart"/>
      <w:r w:rsidRPr="00514ACF">
        <w:rPr>
          <w:rFonts w:cs="Varela Round"/>
          <w:sz w:val="28"/>
          <w:szCs w:val="28"/>
          <w:lang w:val="en-US"/>
        </w:rPr>
        <w:t>gcc</w:t>
      </w:r>
      <w:proofErr w:type="spellEnd"/>
      <w:r w:rsidRPr="00514ACF">
        <w:rPr>
          <w:rFonts w:cs="Varela Round"/>
          <w:sz w:val="28"/>
          <w:szCs w:val="28"/>
          <w:lang w:val="en-US"/>
        </w:rPr>
        <w:t xml:space="preserve"> </w:t>
      </w:r>
      <w:proofErr w:type="spellStart"/>
      <w:r w:rsidRPr="00514ACF">
        <w:rPr>
          <w:rFonts w:cs="Varela Round"/>
          <w:sz w:val="28"/>
          <w:szCs w:val="28"/>
          <w:lang w:val="en-US"/>
        </w:rPr>
        <w:t>bw_template.c</w:t>
      </w:r>
      <w:proofErr w:type="spellEnd"/>
      <w:r w:rsidRPr="00514ACF">
        <w:rPr>
          <w:rFonts w:cs="Varela Round"/>
          <w:sz w:val="28"/>
          <w:szCs w:val="28"/>
          <w:lang w:val="en-US"/>
        </w:rPr>
        <w:t xml:space="preserve"> -</w:t>
      </w:r>
      <w:proofErr w:type="spellStart"/>
      <w:r w:rsidRPr="00514ACF">
        <w:rPr>
          <w:rFonts w:cs="Varela Round"/>
          <w:sz w:val="28"/>
          <w:szCs w:val="28"/>
          <w:lang w:val="en-US"/>
        </w:rPr>
        <w:t>libverbs</w:t>
      </w:r>
      <w:proofErr w:type="spellEnd"/>
      <w:r w:rsidRPr="00514ACF">
        <w:rPr>
          <w:rFonts w:cs="Varela Round"/>
          <w:sz w:val="28"/>
          <w:szCs w:val="28"/>
          <w:lang w:val="en-US"/>
        </w:rPr>
        <w:t xml:space="preserve"> -o server</w:t>
      </w:r>
    </w:p>
    <w:p w14:paraId="7A31D204" w14:textId="049DFF18" w:rsidR="00514ACF" w:rsidRDefault="00514ACF" w:rsidP="00514ACF">
      <w:pPr>
        <w:jc w:val="both"/>
        <w:rPr>
          <w:rFonts w:cs="Varela Round"/>
          <w:sz w:val="28"/>
          <w:szCs w:val="28"/>
          <w:lang w:val="en-US"/>
        </w:rPr>
      </w:pPr>
      <w:r>
        <w:rPr>
          <w:rFonts w:cs="Varela Round" w:hint="cs"/>
          <w:sz w:val="28"/>
          <w:szCs w:val="28"/>
          <w:rtl/>
          <w:lang w:val="en-US"/>
        </w:rPr>
        <w:t xml:space="preserve">בסוף בסוף, צריך לעשות קובץ </w:t>
      </w:r>
      <w:r w:rsidR="00391AFF">
        <w:rPr>
          <w:rFonts w:cs="Varela Round"/>
          <w:sz w:val="28"/>
          <w:szCs w:val="28"/>
          <w:lang w:val="en-US"/>
        </w:rPr>
        <w:t xml:space="preserve"> </w:t>
      </w:r>
      <w:r w:rsidR="00391AFF">
        <w:rPr>
          <w:rFonts w:cs="Varela Round" w:hint="cs"/>
          <w:sz w:val="28"/>
          <w:szCs w:val="28"/>
          <w:rtl/>
          <w:lang w:val="en-US"/>
        </w:rPr>
        <w:t>.</w:t>
      </w:r>
      <w:r>
        <w:rPr>
          <w:rFonts w:cs="Varela Round"/>
          <w:sz w:val="28"/>
          <w:szCs w:val="28"/>
          <w:lang w:val="en-US"/>
        </w:rPr>
        <w:t>make</w:t>
      </w:r>
      <w:r>
        <w:rPr>
          <w:rFonts w:cs="Varela Round" w:hint="cs"/>
          <w:sz w:val="28"/>
          <w:szCs w:val="28"/>
          <w:rtl/>
          <w:lang w:val="en-US"/>
        </w:rPr>
        <w:t xml:space="preserve"> שמקמפל הכל. ולארוז הכל לקובץ </w:t>
      </w:r>
    </w:p>
    <w:p w14:paraId="6D66741F" w14:textId="6452CA1A" w:rsidR="00514ACF" w:rsidRDefault="00514ACF" w:rsidP="00514ACF">
      <w:pPr>
        <w:jc w:val="both"/>
        <w:rPr>
          <w:rFonts w:cs="Varela Round"/>
          <w:sz w:val="28"/>
          <w:szCs w:val="28"/>
          <w:lang w:val="en-US"/>
        </w:rPr>
      </w:pPr>
      <w:r>
        <w:rPr>
          <w:rFonts w:cs="Varela Round"/>
          <w:sz w:val="28"/>
          <w:szCs w:val="28"/>
          <w:lang w:val="en-US"/>
        </w:rPr>
        <w:t>&lt;</w:t>
      </w:r>
      <w:r w:rsidRPr="00514ACF">
        <w:rPr>
          <w:rFonts w:cs="Varela Round"/>
          <w:sz w:val="28"/>
          <w:szCs w:val="28"/>
          <w:lang w:val="en-US"/>
        </w:rPr>
        <w:t>id1&gt;_&lt;id2&gt;.</w:t>
      </w:r>
      <w:proofErr w:type="spellStart"/>
      <w:r w:rsidRPr="00514ACF">
        <w:rPr>
          <w:rFonts w:cs="Varela Round"/>
          <w:sz w:val="28"/>
          <w:szCs w:val="28"/>
          <w:lang w:val="en-US"/>
        </w:rPr>
        <w:t>tg</w:t>
      </w:r>
      <w:r>
        <w:rPr>
          <w:rFonts w:cs="Varela Round"/>
          <w:sz w:val="28"/>
          <w:szCs w:val="28"/>
          <w:lang w:val="en-US"/>
        </w:rPr>
        <w:t>z</w:t>
      </w:r>
      <w:proofErr w:type="spellEnd"/>
    </w:p>
    <w:p w14:paraId="3AA5A28F" w14:textId="6419FF83" w:rsidR="00514ACF" w:rsidRPr="00514ACF" w:rsidRDefault="00514ACF" w:rsidP="00514ACF">
      <w:pPr>
        <w:bidi/>
        <w:jc w:val="both"/>
        <w:rPr>
          <w:rFonts w:cs="Varela Round"/>
          <w:sz w:val="28"/>
          <w:szCs w:val="28"/>
          <w:lang w:val="en-US"/>
        </w:rPr>
      </w:pPr>
      <w:r>
        <w:rPr>
          <w:rFonts w:cs="Varela Round" w:hint="cs"/>
          <w:sz w:val="28"/>
          <w:szCs w:val="28"/>
          <w:rtl/>
          <w:lang w:val="en-US"/>
        </w:rPr>
        <w:t xml:space="preserve">הנה לכם קובץ </w:t>
      </w:r>
      <w:r>
        <w:rPr>
          <w:rFonts w:cs="Varela Round"/>
          <w:sz w:val="28"/>
          <w:szCs w:val="28"/>
          <w:lang w:val="en-US"/>
        </w:rPr>
        <w:t>make</w:t>
      </w:r>
      <w:r>
        <w:rPr>
          <w:rFonts w:cs="Varela Round" w:hint="cs"/>
          <w:sz w:val="28"/>
          <w:szCs w:val="28"/>
          <w:rtl/>
          <w:lang w:val="en-US"/>
        </w:rPr>
        <w:t xml:space="preserve"> מוכן:</w:t>
      </w:r>
    </w:p>
    <w:p w14:paraId="7F5A2289" w14:textId="77777777" w:rsidR="00514ACF" w:rsidRPr="00514ACF" w:rsidRDefault="00514ACF" w:rsidP="001F066D">
      <w:pPr>
        <w:jc w:val="both"/>
        <w:rPr>
          <w:rFonts w:cs="Varela Round"/>
          <w:sz w:val="28"/>
          <w:szCs w:val="28"/>
          <w:lang w:val="en-US"/>
        </w:rPr>
      </w:pPr>
    </w:p>
    <w:p w14:paraId="5EAB54D9" w14:textId="1D4155DB" w:rsidR="001F066D" w:rsidRPr="001F066D" w:rsidRDefault="001F066D" w:rsidP="001F066D">
      <w:pPr>
        <w:jc w:val="both"/>
        <w:rPr>
          <w:rFonts w:cs="Varela Round"/>
          <w:sz w:val="28"/>
          <w:szCs w:val="28"/>
          <w:lang w:val="en-US"/>
        </w:rPr>
      </w:pPr>
      <w:r>
        <w:rPr>
          <w:rFonts w:cs="Varela Round"/>
          <w:sz w:val="28"/>
          <w:szCs w:val="28"/>
          <w:lang w:val="en-US"/>
        </w:rPr>
        <w:t>&lt;id1&gt;_&lt;id2&gt;</w:t>
      </w:r>
      <w:r w:rsidRPr="001F066D">
        <w:rPr>
          <w:rFonts w:cs="Varela Round"/>
          <w:sz w:val="28"/>
          <w:szCs w:val="28"/>
          <w:lang w:val="en-US"/>
        </w:rPr>
        <w:t xml:space="preserve"> = </w:t>
      </w:r>
      <w:r w:rsidR="00803BEA">
        <w:rPr>
          <w:rFonts w:cs="Varela Round"/>
          <w:sz w:val="28"/>
          <w:szCs w:val="28"/>
          <w:lang w:val="en-US"/>
        </w:rPr>
        <w:t>id1</w:t>
      </w:r>
      <w:r w:rsidRPr="001F066D">
        <w:rPr>
          <w:rFonts w:cs="Varela Round"/>
          <w:sz w:val="28"/>
          <w:szCs w:val="28"/>
          <w:lang w:val="en-US"/>
        </w:rPr>
        <w:t>_</w:t>
      </w:r>
      <w:r w:rsidR="00803BEA">
        <w:rPr>
          <w:rFonts w:cs="Varela Round"/>
          <w:sz w:val="28"/>
          <w:szCs w:val="28"/>
          <w:lang w:val="en-US"/>
        </w:rPr>
        <w:t>id2</w:t>
      </w:r>
    </w:p>
    <w:p w14:paraId="6DE2F0C1" w14:textId="77777777" w:rsidR="001F066D" w:rsidRPr="001F066D" w:rsidRDefault="001F066D" w:rsidP="001F066D">
      <w:pPr>
        <w:jc w:val="both"/>
        <w:rPr>
          <w:rFonts w:cs="Varela Round"/>
          <w:sz w:val="28"/>
          <w:szCs w:val="28"/>
          <w:lang w:val="en-US"/>
        </w:rPr>
      </w:pPr>
    </w:p>
    <w:p w14:paraId="363B19D8" w14:textId="77777777" w:rsidR="001F066D" w:rsidRPr="001F066D" w:rsidRDefault="001F066D" w:rsidP="001F066D">
      <w:pPr>
        <w:jc w:val="both"/>
        <w:rPr>
          <w:rFonts w:cs="Varela Round"/>
          <w:sz w:val="28"/>
          <w:szCs w:val="28"/>
          <w:lang w:val="en-US"/>
        </w:rPr>
      </w:pPr>
      <w:r w:rsidRPr="001F066D">
        <w:rPr>
          <w:rFonts w:cs="Varela Round"/>
          <w:sz w:val="28"/>
          <w:szCs w:val="28"/>
          <w:lang w:val="en-US"/>
        </w:rPr>
        <w:t>all: server client</w:t>
      </w:r>
    </w:p>
    <w:p w14:paraId="145B4585" w14:textId="77777777" w:rsidR="001F066D" w:rsidRPr="001F066D" w:rsidRDefault="001F066D" w:rsidP="001F066D">
      <w:pPr>
        <w:jc w:val="both"/>
        <w:rPr>
          <w:rFonts w:cs="Varela Round"/>
          <w:sz w:val="28"/>
          <w:szCs w:val="28"/>
          <w:lang w:val="en-US"/>
        </w:rPr>
      </w:pPr>
    </w:p>
    <w:p w14:paraId="0C86AED3" w14:textId="77777777" w:rsidR="001F066D" w:rsidRPr="001F066D" w:rsidRDefault="001F066D" w:rsidP="001F066D">
      <w:pPr>
        <w:jc w:val="both"/>
        <w:rPr>
          <w:rFonts w:cs="Varela Round"/>
          <w:sz w:val="28"/>
          <w:szCs w:val="28"/>
          <w:lang w:val="en-US"/>
        </w:rPr>
      </w:pPr>
      <w:r w:rsidRPr="001F066D">
        <w:rPr>
          <w:rFonts w:cs="Varela Round"/>
          <w:sz w:val="28"/>
          <w:szCs w:val="28"/>
          <w:lang w:val="en-US"/>
        </w:rPr>
        <w:t xml:space="preserve">server: </w:t>
      </w:r>
      <w:proofErr w:type="spellStart"/>
      <w:r w:rsidRPr="001F066D">
        <w:rPr>
          <w:rFonts w:cs="Varela Round"/>
          <w:sz w:val="28"/>
          <w:szCs w:val="28"/>
          <w:lang w:val="en-US"/>
        </w:rPr>
        <w:t>bw.c</w:t>
      </w:r>
      <w:proofErr w:type="spellEnd"/>
    </w:p>
    <w:p w14:paraId="25ED8E46" w14:textId="4940234D" w:rsidR="001F066D" w:rsidRPr="001F066D" w:rsidRDefault="001F066D" w:rsidP="001F066D">
      <w:pPr>
        <w:jc w:val="both"/>
        <w:rPr>
          <w:rFonts w:cs="Varela Round"/>
          <w:sz w:val="28"/>
          <w:szCs w:val="28"/>
          <w:lang w:val="en-US"/>
        </w:rPr>
      </w:pPr>
      <w:r w:rsidRPr="001F066D">
        <w:rPr>
          <w:rFonts w:cs="Varela Round"/>
          <w:sz w:val="28"/>
          <w:szCs w:val="28"/>
          <w:rtl/>
          <w:lang w:val="en-US"/>
        </w:rPr>
        <w:lastRenderedPageBreak/>
        <w:tab/>
      </w:r>
      <w:proofErr w:type="spellStart"/>
      <w:r w:rsidRPr="001F066D">
        <w:rPr>
          <w:rFonts w:cs="Varela Round"/>
          <w:sz w:val="28"/>
          <w:szCs w:val="28"/>
          <w:lang w:val="en-US"/>
        </w:rPr>
        <w:t>gcc</w:t>
      </w:r>
      <w:proofErr w:type="spellEnd"/>
      <w:r w:rsidRPr="001F066D">
        <w:rPr>
          <w:rFonts w:cs="Varela Round"/>
          <w:sz w:val="28"/>
          <w:szCs w:val="28"/>
          <w:lang w:val="en-US"/>
        </w:rPr>
        <w:t xml:space="preserve"> </w:t>
      </w:r>
      <w:proofErr w:type="spellStart"/>
      <w:r w:rsidRPr="001F066D">
        <w:rPr>
          <w:rFonts w:cs="Varela Round"/>
          <w:sz w:val="28"/>
          <w:szCs w:val="28"/>
          <w:lang w:val="en-US"/>
        </w:rPr>
        <w:t>bw.c</w:t>
      </w:r>
      <w:proofErr w:type="spellEnd"/>
      <w:r w:rsidRPr="001F066D">
        <w:rPr>
          <w:rFonts w:cs="Varela Round"/>
          <w:sz w:val="28"/>
          <w:szCs w:val="28"/>
          <w:lang w:val="en-US"/>
        </w:rPr>
        <w:t xml:space="preserve"> -</w:t>
      </w:r>
      <w:proofErr w:type="spellStart"/>
      <w:r w:rsidRPr="001F066D">
        <w:rPr>
          <w:rFonts w:cs="Varela Round"/>
          <w:sz w:val="28"/>
          <w:szCs w:val="28"/>
          <w:lang w:val="en-US"/>
        </w:rPr>
        <w:t>libverbs</w:t>
      </w:r>
      <w:proofErr w:type="spellEnd"/>
      <w:r w:rsidRPr="001F066D">
        <w:rPr>
          <w:rFonts w:cs="Varela Round"/>
          <w:sz w:val="28"/>
          <w:szCs w:val="28"/>
          <w:lang w:val="en-US"/>
        </w:rPr>
        <w:t xml:space="preserve"> -o server</w:t>
      </w:r>
    </w:p>
    <w:p w14:paraId="2577E10F" w14:textId="77777777" w:rsidR="001F066D" w:rsidRPr="001F066D" w:rsidRDefault="001F066D" w:rsidP="001F066D">
      <w:pPr>
        <w:jc w:val="both"/>
        <w:rPr>
          <w:rFonts w:cs="Varela Round"/>
          <w:sz w:val="28"/>
          <w:szCs w:val="28"/>
          <w:lang w:val="en-US"/>
        </w:rPr>
      </w:pPr>
    </w:p>
    <w:p w14:paraId="0301B6D3" w14:textId="77777777" w:rsidR="001F066D" w:rsidRPr="001F066D" w:rsidRDefault="001F066D" w:rsidP="001F066D">
      <w:pPr>
        <w:jc w:val="both"/>
        <w:rPr>
          <w:rFonts w:cs="Varela Round"/>
          <w:sz w:val="28"/>
          <w:szCs w:val="28"/>
          <w:lang w:val="en-US"/>
        </w:rPr>
      </w:pPr>
      <w:r w:rsidRPr="001F066D">
        <w:rPr>
          <w:rFonts w:cs="Varela Round"/>
          <w:sz w:val="28"/>
          <w:szCs w:val="28"/>
          <w:lang w:val="en-US"/>
        </w:rPr>
        <w:t>client</w:t>
      </w:r>
      <w:r w:rsidRPr="001F066D">
        <w:rPr>
          <w:rFonts w:cs="Varela Round"/>
          <w:sz w:val="28"/>
          <w:szCs w:val="28"/>
          <w:rtl/>
          <w:lang w:val="en-US"/>
        </w:rPr>
        <w:t>:</w:t>
      </w:r>
    </w:p>
    <w:p w14:paraId="752AB4E5" w14:textId="1BD1DC75" w:rsidR="001F066D" w:rsidRPr="001F066D" w:rsidRDefault="001F066D" w:rsidP="001F066D">
      <w:pPr>
        <w:jc w:val="both"/>
        <w:rPr>
          <w:rFonts w:cs="Varela Round"/>
          <w:sz w:val="28"/>
          <w:szCs w:val="28"/>
          <w:lang w:val="en-US"/>
        </w:rPr>
      </w:pPr>
      <w:r w:rsidRPr="001F066D">
        <w:rPr>
          <w:rFonts w:cs="Varela Round"/>
          <w:sz w:val="28"/>
          <w:szCs w:val="28"/>
          <w:lang w:val="en-US"/>
        </w:rPr>
        <w:tab/>
        <w:t>@ln -sf server client</w:t>
      </w:r>
    </w:p>
    <w:p w14:paraId="5E524C25" w14:textId="77777777" w:rsidR="001F066D" w:rsidRDefault="001F066D" w:rsidP="001F066D">
      <w:pPr>
        <w:jc w:val="both"/>
        <w:rPr>
          <w:rFonts w:cs="Varela Round"/>
          <w:sz w:val="28"/>
          <w:szCs w:val="28"/>
          <w:lang w:val="en-US"/>
        </w:rPr>
      </w:pPr>
    </w:p>
    <w:p w14:paraId="026ABCE4" w14:textId="5D032FEC" w:rsidR="001F066D" w:rsidRPr="001F066D" w:rsidRDefault="001F066D" w:rsidP="001F066D">
      <w:pPr>
        <w:jc w:val="both"/>
        <w:rPr>
          <w:rFonts w:cs="Varela Round"/>
          <w:sz w:val="28"/>
          <w:szCs w:val="28"/>
          <w:lang w:val="en-US"/>
        </w:rPr>
      </w:pPr>
      <w:r w:rsidRPr="001F066D">
        <w:rPr>
          <w:rFonts w:cs="Varela Round"/>
          <w:sz w:val="28"/>
          <w:szCs w:val="28"/>
          <w:lang w:val="en-US"/>
        </w:rPr>
        <w:t>clean</w:t>
      </w:r>
      <w:r w:rsidRPr="001F066D">
        <w:rPr>
          <w:rFonts w:cs="Varela Round"/>
          <w:sz w:val="28"/>
          <w:szCs w:val="28"/>
          <w:rtl/>
          <w:lang w:val="en-US"/>
        </w:rPr>
        <w:t>:</w:t>
      </w:r>
    </w:p>
    <w:p w14:paraId="53DD2881" w14:textId="77777777" w:rsidR="001F066D" w:rsidRPr="001F066D" w:rsidRDefault="001F066D" w:rsidP="001F066D">
      <w:pPr>
        <w:jc w:val="both"/>
        <w:rPr>
          <w:rFonts w:cs="Varela Round"/>
          <w:sz w:val="28"/>
          <w:szCs w:val="28"/>
          <w:lang w:val="en-US"/>
        </w:rPr>
      </w:pPr>
      <w:r w:rsidRPr="001F066D">
        <w:rPr>
          <w:rFonts w:cs="Varela Round"/>
          <w:sz w:val="28"/>
          <w:szCs w:val="28"/>
          <w:rtl/>
          <w:lang w:val="en-US"/>
        </w:rPr>
        <w:tab/>
      </w:r>
      <w:r w:rsidRPr="001F066D">
        <w:rPr>
          <w:rFonts w:cs="Varela Round"/>
          <w:sz w:val="28"/>
          <w:szCs w:val="28"/>
          <w:lang w:val="en-US"/>
        </w:rPr>
        <w:t>rm -f client server</w:t>
      </w:r>
    </w:p>
    <w:p w14:paraId="6667C71D" w14:textId="77777777" w:rsidR="001F066D" w:rsidRPr="001F066D" w:rsidRDefault="001F066D" w:rsidP="001F066D">
      <w:pPr>
        <w:jc w:val="both"/>
        <w:rPr>
          <w:rFonts w:cs="Varela Round"/>
          <w:sz w:val="28"/>
          <w:szCs w:val="28"/>
          <w:lang w:val="en-US"/>
        </w:rPr>
      </w:pPr>
    </w:p>
    <w:p w14:paraId="364E83BE" w14:textId="77777777" w:rsidR="001F066D" w:rsidRPr="001F066D" w:rsidRDefault="001F066D" w:rsidP="001F066D">
      <w:pPr>
        <w:jc w:val="both"/>
        <w:rPr>
          <w:rFonts w:cs="Varela Round"/>
          <w:sz w:val="28"/>
          <w:szCs w:val="28"/>
          <w:lang w:val="en-US"/>
        </w:rPr>
      </w:pPr>
      <w:r w:rsidRPr="001F066D">
        <w:rPr>
          <w:rFonts w:cs="Varela Round"/>
          <w:sz w:val="28"/>
          <w:szCs w:val="28"/>
          <w:lang w:val="en-US"/>
        </w:rPr>
        <w:t>tar</w:t>
      </w:r>
      <w:r w:rsidRPr="001F066D">
        <w:rPr>
          <w:rFonts w:cs="Varela Round"/>
          <w:sz w:val="28"/>
          <w:szCs w:val="28"/>
          <w:rtl/>
          <w:lang w:val="en-US"/>
        </w:rPr>
        <w:t>:</w:t>
      </w:r>
    </w:p>
    <w:p w14:paraId="261F4FDD" w14:textId="5B2FB134" w:rsidR="001F066D" w:rsidRDefault="001F066D" w:rsidP="001F066D">
      <w:pPr>
        <w:jc w:val="both"/>
        <w:rPr>
          <w:rFonts w:cs="Varela Round"/>
          <w:sz w:val="28"/>
          <w:szCs w:val="28"/>
          <w:lang w:val="en-US"/>
        </w:rPr>
      </w:pPr>
      <w:r w:rsidRPr="001F066D">
        <w:rPr>
          <w:rFonts w:cs="Varela Round"/>
          <w:sz w:val="28"/>
          <w:szCs w:val="28"/>
          <w:rtl/>
          <w:lang w:val="en-US"/>
        </w:rPr>
        <w:tab/>
      </w:r>
      <w:r w:rsidRPr="001F066D">
        <w:rPr>
          <w:rFonts w:cs="Varela Round"/>
          <w:sz w:val="28"/>
          <w:szCs w:val="28"/>
          <w:lang w:val="en-US"/>
        </w:rPr>
        <w:t xml:space="preserve">tar </w:t>
      </w:r>
      <w:proofErr w:type="spellStart"/>
      <w:r w:rsidRPr="001F066D">
        <w:rPr>
          <w:rFonts w:cs="Varela Round"/>
          <w:sz w:val="28"/>
          <w:szCs w:val="28"/>
          <w:lang w:val="en-US"/>
        </w:rPr>
        <w:t>czvf</w:t>
      </w:r>
      <w:proofErr w:type="spellEnd"/>
      <w:r w:rsidRPr="001F066D">
        <w:rPr>
          <w:rFonts w:cs="Varela Round"/>
          <w:sz w:val="28"/>
          <w:szCs w:val="28"/>
          <w:lang w:val="en-US"/>
        </w:rPr>
        <w:t xml:space="preserve"> $(</w:t>
      </w:r>
      <w:r>
        <w:rPr>
          <w:rFonts w:cs="Varela Round"/>
          <w:sz w:val="28"/>
          <w:szCs w:val="28"/>
          <w:lang w:val="en-US"/>
        </w:rPr>
        <w:t>&lt;id1&gt;_&lt;id2&gt;</w:t>
      </w:r>
      <w:r w:rsidRPr="001F066D">
        <w:rPr>
          <w:rFonts w:cs="Varela Round"/>
          <w:sz w:val="28"/>
          <w:szCs w:val="28"/>
          <w:lang w:val="en-US"/>
        </w:rPr>
        <w:t>).</w:t>
      </w:r>
      <w:proofErr w:type="spellStart"/>
      <w:r w:rsidRPr="001F066D">
        <w:rPr>
          <w:rFonts w:cs="Varela Round"/>
          <w:sz w:val="28"/>
          <w:szCs w:val="28"/>
          <w:lang w:val="en-US"/>
        </w:rPr>
        <w:t>tgz</w:t>
      </w:r>
      <w:proofErr w:type="spellEnd"/>
      <w:r w:rsidRPr="001F066D">
        <w:rPr>
          <w:rFonts w:cs="Varela Round"/>
          <w:sz w:val="28"/>
          <w:szCs w:val="28"/>
          <w:lang w:val="en-US"/>
        </w:rPr>
        <w:t xml:space="preserve"> </w:t>
      </w:r>
      <w:proofErr w:type="spellStart"/>
      <w:r w:rsidRPr="001F066D">
        <w:rPr>
          <w:rFonts w:cs="Varela Round"/>
          <w:sz w:val="28"/>
          <w:szCs w:val="28"/>
          <w:lang w:val="en-US"/>
        </w:rPr>
        <w:t>bw.c</w:t>
      </w:r>
      <w:proofErr w:type="spellEnd"/>
      <w:r w:rsidRPr="001F066D">
        <w:rPr>
          <w:rFonts w:cs="Varela Round"/>
          <w:sz w:val="28"/>
          <w:szCs w:val="28"/>
          <w:lang w:val="en-US"/>
        </w:rPr>
        <w:t xml:space="preserve"> </w:t>
      </w:r>
      <w:proofErr w:type="spellStart"/>
      <w:r w:rsidRPr="001F066D">
        <w:rPr>
          <w:rFonts w:cs="Varela Round"/>
          <w:sz w:val="28"/>
          <w:szCs w:val="28"/>
          <w:lang w:val="en-US"/>
        </w:rPr>
        <w:t>Makefile</w:t>
      </w:r>
      <w:proofErr w:type="spellEnd"/>
    </w:p>
    <w:p w14:paraId="14E24167" w14:textId="740605F4" w:rsidR="00945708" w:rsidRPr="00945708" w:rsidRDefault="00945708" w:rsidP="001F066D">
      <w:pPr>
        <w:bidi/>
        <w:jc w:val="both"/>
        <w:rPr>
          <w:rFonts w:cs="Varela Round"/>
          <w:sz w:val="28"/>
          <w:szCs w:val="28"/>
          <w:rtl/>
          <w:lang w:val="en-US"/>
        </w:rPr>
      </w:pPr>
      <w:r>
        <w:rPr>
          <w:rFonts w:cs="Varela Round" w:hint="cs"/>
          <w:sz w:val="28"/>
          <w:szCs w:val="28"/>
          <w:rtl/>
          <w:lang w:val="en-US"/>
        </w:rPr>
        <w:t>נראה לי שזהו. אנא אל תפציצו אותי בהודעות בפרטי, תשאלו בקבוצה, ואולי תקבלו תשובות גם מאחרים.</w:t>
      </w:r>
    </w:p>
    <w:sectPr w:rsidR="00945708" w:rsidRPr="00945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01D20"/>
    <w:multiLevelType w:val="hybridMultilevel"/>
    <w:tmpl w:val="36583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367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dar Amar">
    <w15:presenceInfo w15:providerId="AD" w15:userId="S::eldaram@on.huji.ac.il::d0620453-d065-4832-8789-4a125a161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23"/>
    <w:rsid w:val="00032661"/>
    <w:rsid w:val="00071F7F"/>
    <w:rsid w:val="001D32F7"/>
    <w:rsid w:val="001F066D"/>
    <w:rsid w:val="00391AFF"/>
    <w:rsid w:val="003B685D"/>
    <w:rsid w:val="00514ACF"/>
    <w:rsid w:val="005671AB"/>
    <w:rsid w:val="005B6431"/>
    <w:rsid w:val="00613035"/>
    <w:rsid w:val="0068304C"/>
    <w:rsid w:val="00697E80"/>
    <w:rsid w:val="00750600"/>
    <w:rsid w:val="007A57FE"/>
    <w:rsid w:val="00803BEA"/>
    <w:rsid w:val="00945708"/>
    <w:rsid w:val="00A20B27"/>
    <w:rsid w:val="00A82E9A"/>
    <w:rsid w:val="00A92F5D"/>
    <w:rsid w:val="00B12C08"/>
    <w:rsid w:val="00C30236"/>
    <w:rsid w:val="00CB37E2"/>
    <w:rsid w:val="00D325C2"/>
    <w:rsid w:val="00D94B23"/>
    <w:rsid w:val="00DE7D06"/>
    <w:rsid w:val="00F47807"/>
    <w:rsid w:val="00FA6B0C"/>
    <w:rsid w:val="00FB11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7495"/>
  <w15:chartTrackingRefBased/>
  <w15:docId w15:val="{C50862A3-F650-4F6C-8E5E-27492487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ACF"/>
    <w:rPr>
      <w:rFonts w:ascii="Varela Round" w:hAnsi="Varela Round"/>
    </w:rPr>
  </w:style>
  <w:style w:type="paragraph" w:styleId="Heading1">
    <w:name w:val="heading 1"/>
    <w:basedOn w:val="Normal"/>
    <w:next w:val="Normal"/>
    <w:link w:val="Heading1Char"/>
    <w:uiPriority w:val="9"/>
    <w:qFormat/>
    <w:rsid w:val="00D9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B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B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4B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4B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4B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4B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4B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B23"/>
    <w:rPr>
      <w:rFonts w:eastAsiaTheme="majorEastAsia" w:cstheme="majorBidi"/>
      <w:color w:val="272727" w:themeColor="text1" w:themeTint="D8"/>
    </w:rPr>
  </w:style>
  <w:style w:type="paragraph" w:styleId="Title">
    <w:name w:val="Title"/>
    <w:basedOn w:val="Normal"/>
    <w:next w:val="Normal"/>
    <w:link w:val="TitleChar"/>
    <w:uiPriority w:val="10"/>
    <w:qFormat/>
    <w:rsid w:val="00D9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B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B23"/>
    <w:pPr>
      <w:spacing w:before="160"/>
      <w:jc w:val="center"/>
    </w:pPr>
    <w:rPr>
      <w:i/>
      <w:iCs/>
      <w:color w:val="404040" w:themeColor="text1" w:themeTint="BF"/>
    </w:rPr>
  </w:style>
  <w:style w:type="character" w:customStyle="1" w:styleId="QuoteChar">
    <w:name w:val="Quote Char"/>
    <w:basedOn w:val="DefaultParagraphFont"/>
    <w:link w:val="Quote"/>
    <w:uiPriority w:val="29"/>
    <w:rsid w:val="00D94B23"/>
    <w:rPr>
      <w:rFonts w:ascii="Varela Round" w:hAnsi="Varela Round"/>
      <w:i/>
      <w:iCs/>
      <w:color w:val="404040" w:themeColor="text1" w:themeTint="BF"/>
    </w:rPr>
  </w:style>
  <w:style w:type="paragraph" w:styleId="ListParagraph">
    <w:name w:val="List Paragraph"/>
    <w:basedOn w:val="Normal"/>
    <w:uiPriority w:val="34"/>
    <w:qFormat/>
    <w:rsid w:val="00D94B23"/>
    <w:pPr>
      <w:ind w:left="720"/>
      <w:contextualSpacing/>
    </w:pPr>
  </w:style>
  <w:style w:type="character" w:styleId="IntenseEmphasis">
    <w:name w:val="Intense Emphasis"/>
    <w:basedOn w:val="DefaultParagraphFont"/>
    <w:uiPriority w:val="21"/>
    <w:qFormat/>
    <w:rsid w:val="00D94B23"/>
    <w:rPr>
      <w:i/>
      <w:iCs/>
      <w:color w:val="0F4761" w:themeColor="accent1" w:themeShade="BF"/>
    </w:rPr>
  </w:style>
  <w:style w:type="paragraph" w:styleId="IntenseQuote">
    <w:name w:val="Intense Quote"/>
    <w:basedOn w:val="Normal"/>
    <w:next w:val="Normal"/>
    <w:link w:val="IntenseQuoteChar"/>
    <w:uiPriority w:val="30"/>
    <w:qFormat/>
    <w:rsid w:val="00D9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B23"/>
    <w:rPr>
      <w:rFonts w:ascii="Varela Round" w:hAnsi="Varela Round"/>
      <w:i/>
      <w:iCs/>
      <w:color w:val="0F4761" w:themeColor="accent1" w:themeShade="BF"/>
    </w:rPr>
  </w:style>
  <w:style w:type="character" w:styleId="IntenseReference">
    <w:name w:val="Intense Reference"/>
    <w:basedOn w:val="DefaultParagraphFont"/>
    <w:uiPriority w:val="32"/>
    <w:qFormat/>
    <w:rsid w:val="00D94B23"/>
    <w:rPr>
      <w:b/>
      <w:bCs/>
      <w:smallCaps/>
      <w:color w:val="0F4761" w:themeColor="accent1" w:themeShade="BF"/>
      <w:spacing w:val="5"/>
    </w:rPr>
  </w:style>
  <w:style w:type="paragraph" w:styleId="Revision">
    <w:name w:val="Revision"/>
    <w:hidden/>
    <w:uiPriority w:val="99"/>
    <w:semiHidden/>
    <w:rsid w:val="00697E80"/>
    <w:pPr>
      <w:spacing w:after="0" w:line="240" w:lineRule="auto"/>
    </w:pPr>
    <w:rPr>
      <w:rFonts w:ascii="Varela Round" w:hAnsi="Varela Rou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6T13:57:21.162"/>
    </inkml:context>
    <inkml:brush xml:id="br0">
      <inkml:brushProperty name="width" value="0.05" units="cm"/>
      <inkml:brushProperty name="height" value="0.05" units="cm"/>
    </inkml:brush>
  </inkml:definitions>
  <inkml:trace contextRef="#ctx0" brushRef="#br0">0 856 24575,'37'-3'0,"0"-1"0,-1-2 0,0-1 0,0-3 0,-1 0 0,45-21 0,-45 19 0,725-315 0,-552 231 0,-123 59 0,0 4 0,2 4 0,108-22 0,-59 25 0,-27 6 0,0-4 0,202-74 0,-310 97 0,3 0 0,-1 0 0,0 0 0,0 0 0,0-1 0,0 1 0,0-1 0,-1 0 0,1 0 0,0 0 0,-1 0 0,1-1 0,-1 1 0,3-5 0,-5 7 9,-1 0 0,1 0 0,0-1 0,0 1 0,-1 0 0,1 0 0,-1 0 0,1 0 0,0 0 0,-1 0 0,1-1 0,0 1 0,-1 0 0,1 0 0,-1 0 0,1 0 0,0 0 0,-1 0 0,1 0 0,0 0 0,-1 1 0,1-1 0,-1 0 0,1 0 0,0 0 0,-1 0 0,1 0 0,0 1 0,-1-1 0,1 0 0,0 0 0,0 1 0,-1-1 0,1 0 0,0 0 0,-1 1 0,1-1 0,-17 10-1716,8-1-5119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Avigad Shmuel</dc:creator>
  <cp:keywords/>
  <dc:description/>
  <cp:lastModifiedBy>Eldar Amar</cp:lastModifiedBy>
  <cp:revision>9</cp:revision>
  <dcterms:created xsi:type="dcterms:W3CDTF">2025-06-15T06:46:00Z</dcterms:created>
  <dcterms:modified xsi:type="dcterms:W3CDTF">2025-06-16T13:59:00Z</dcterms:modified>
</cp:coreProperties>
</file>